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2"/>
        </w:numPr>
        <w:rPr>
          <w:lang w:val="en-GB"/>
        </w:rPr>
      </w:pPr>
      <w:r>
        <w:rPr>
          <w:lang w:val="en-GB"/>
        </w:rPr>
        <w:t>Abstract</w:t>
      </w:r>
    </w:p>
    <w:p>
      <w:pPr>
        <w:pStyle w:val="Normal"/>
        <w:numPr>
          <w:ilvl w:val="0"/>
          <w:numId w:val="2"/>
        </w:numPr>
        <w:ind w:left="0" w:hanging="0"/>
        <w:rPr/>
      </w:pPr>
      <w:r>
        <w:rPr>
          <w:b/>
          <w:bCs/>
        </w:rPr>
        <w:t xml:space="preserve">Background: </w:t>
      </w:r>
      <w:r>
        <w:rPr/>
        <w:t xml:space="preserve">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w:t>
      </w:r>
      <w:del w:id="0" w:author="Unknown Author" w:date="2020-06-17T15:42:28Z">
        <w:r>
          <w:rPr/>
          <w:delText>pig breeding example</w:delText>
        </w:r>
      </w:del>
      <w:ins w:id="1" w:author="Unknown Author" w:date="2020-06-17T15:42:28Z">
        <w:r>
          <w:rPr/>
          <w:t>stylized multi</w:t>
          <w:noBreakHyphen/>
          <w:t xml:space="preserve">tier breeding </w:t>
        </w:r>
      </w:ins>
      <w:ins w:id="2" w:author="Unknown Author" w:date="2020-06-17T15:47:57Z">
        <w:r>
          <w:rPr/>
          <w:t>example</w:t>
        </w:r>
      </w:ins>
      <w:ins w:id="3" w:author="Unknown Author" w:date="2020-06-17T15:48:47Z">
        <w:r>
          <w:rPr/>
          <w:t xml:space="preserve">, usually applied in </w:t>
        </w:r>
      </w:ins>
      <w:ins w:id="4" w:author="Unknown Author" w:date="2020-06-17T15:49:00Z">
        <w:r>
          <w:rPr/>
          <w:t>poultry and pig breeding</w:t>
        </w:r>
      </w:ins>
      <w:r>
        <w:rPr/>
        <w:t>.</w:t>
      </w:r>
    </w:p>
    <w:p>
      <w:pPr>
        <w:pStyle w:val="Normal"/>
        <w:numPr>
          <w:ilvl w:val="0"/>
          <w:numId w:val="2"/>
        </w:numPr>
        <w:tabs>
          <w:tab w:val="left" w:pos="0" w:leader="none"/>
        </w:tabs>
        <w:ind w:lef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xml:space="preserve">. We demonstrate the use of the package by  examining the </w:t>
      </w:r>
      <w:ins w:id="5" w:author="Unknown Author" w:date="2020-06-19T12:33:47Z">
        <w:r>
          <w:rPr>
            <w:color w:val="000000"/>
          </w:rPr>
          <w:t xml:space="preserve">sources of </w:t>
        </w:r>
      </w:ins>
      <w:r>
        <w:rPr>
          <w:color w:val="000000"/>
        </w:rPr>
        <w:t xml:space="preserve">genetic gain in a </w:t>
      </w:r>
      <w:del w:id="6" w:author="Unknown Author" w:date="2020-06-17T15:43:11Z">
        <w:r>
          <w:rPr>
            <w:color w:val="000000"/>
          </w:rPr>
          <w:delText>pig</w:delText>
        </w:r>
      </w:del>
      <w:ins w:id="7" w:author="Unknown Author" w:date="2020-06-17T15:43:11Z">
        <w:r>
          <w:rPr>
            <w:color w:val="000000"/>
          </w:rPr>
          <w:t>stylized multi</w:t>
          <w:noBreakHyphen/>
          <w:t>tier</w:t>
        </w:r>
      </w:ins>
      <w:r>
        <w:rPr>
          <w:color w:val="000000"/>
        </w:rPr>
        <w:t xml:space="preserve"> breeding </w:t>
      </w:r>
      <w:del w:id="8" w:author="Unknown Author" w:date="2020-06-17T15:43:30Z">
        <w:r>
          <w:rPr>
            <w:color w:val="000000"/>
          </w:rPr>
          <w:delText>example</w:delText>
        </w:r>
      </w:del>
      <w:ins w:id="9" w:author="Unknown Author" w:date="2020-06-17T15:43:30Z">
        <w:r>
          <w:rPr>
            <w:color w:val="000000"/>
          </w:rPr>
          <w:t>programme</w:t>
        </w:r>
      </w:ins>
      <w:del w:id="10" w:author="Unknown Author" w:date="2020-06-19T11:25:00Z">
        <w:r>
          <w:rPr>
            <w:color w:val="000000"/>
          </w:rPr>
          <w:delText xml:space="preserve">, in which the multiplier </w:delText>
        </w:r>
      </w:del>
      <w:del w:id="11" w:author="Unknown Author" w:date="2020-06-19T09:42:06Z">
        <w:r>
          <w:rPr>
            <w:color w:val="000000"/>
          </w:rPr>
          <w:delText>achieved</w:delText>
        </w:r>
      </w:del>
      <w:del w:id="12" w:author="Unknown Author" w:date="2020-06-19T11:25:00Z">
        <w:r>
          <w:rPr>
            <w:color w:val="000000"/>
          </w:rPr>
          <w:delText xml:space="preserve"> higher breeding values than the nucleus</w:delText>
        </w:r>
      </w:del>
      <w:del w:id="13" w:author="Unknown Author" w:date="2020-06-19T10:33:43Z">
        <w:r>
          <w:rPr>
            <w:color w:val="000000"/>
          </w:rPr>
          <w:delText xml:space="preserve"> for traits measured and selected in the multiplier</w:delText>
        </w:r>
      </w:del>
      <w:del w:id="14" w:author="Unknown Author" w:date="2020-06-19T11:25:00Z">
        <w:r>
          <w:rPr>
            <w:color w:val="000000"/>
          </w:rPr>
          <w:delText>.</w:delText>
        </w:r>
      </w:del>
      <w:r>
        <w:rPr/>
        <w:t xml:space="preserve"> </w:t>
      </w:r>
      <w:ins w:id="15" w:author="Unknown Author" w:date="2020-06-19T12:33:52Z">
        <w:commentRangeStart w:id="0"/>
        <w:r>
          <w:rPr/>
          <w:t>W</w:t>
        </w:r>
      </w:ins>
      <w:ins w:id="16" w:author="Unknown Author" w:date="2020-06-19T10:12:00Z">
        <w:r>
          <w:rPr/>
          <w:t>e partitioned the nucleus and multiplier genetic gain by tier</w:t>
          <w:noBreakHyphen/>
          <w:t xml:space="preserve">gender variable. </w:t>
        </w:r>
      </w:ins>
      <w:ins w:id="17" w:author="Unknown Author" w:date="2020-06-19T12:35:08Z">
        <w:r>
          <w:rPr/>
          <w:t>F</w:t>
        </w:r>
      </w:ins>
      <w:del w:id="18" w:author="Unknown Author" w:date="2020-06-19T12:35:08Z">
        <w:r>
          <w:rPr/>
          <w:delText xml:space="preserve">The </w:delText>
        </w:r>
      </w:del>
      <w:del w:id="19" w:author="Unknown Author" w:date="2020-06-19T12:08:47Z">
        <w:r>
          <w:rPr/>
          <w:delText xml:space="preserve">partitioning </w:delText>
        </w:r>
      </w:del>
      <w:del w:id="20" w:author="Unknown Author" w:date="2020-06-19T12:35:08Z">
        <w:r>
          <w:rPr/>
          <w:delText>analysis revealed that</w:delText>
        </w:r>
      </w:del>
      <w:ins w:id="21" w:author="Unknown Author" w:date="2020-06-19T10:35:38Z">
        <w:r>
          <w:rPr/>
          <w:t xml:space="preserve">or traits measured and selected in the multiplier, the multiplier </w:t>
        </w:r>
      </w:ins>
      <w:ins w:id="22" w:author="Unknown Author" w:date="2020-06-19T10:35:38Z">
        <w:r>
          <w:rPr/>
          <w:t>selection generated additional source of genetic gain causing</w:t>
        </w:r>
      </w:ins>
      <w:ins w:id="23" w:author="Unknown Author" w:date="2020-06-19T10:35:38Z">
        <w:r>
          <w:rPr/>
          <w:t xml:space="preserve"> higher genetic gain </w:t>
        </w:r>
      </w:ins>
      <w:ins w:id="24" w:author="Unknown Author" w:date="2020-06-19T10:35:38Z">
        <w:r>
          <w:rPr/>
          <w:t>in the multiplier compared to</w:t>
        </w:r>
      </w:ins>
      <w:ins w:id="25" w:author="Unknown Author" w:date="2020-06-19T10:35:38Z">
        <w:r>
          <w:rPr/>
          <w:t xml:space="preserve"> nucleus. The </w:t>
        </w:r>
      </w:ins>
      <w:ins w:id="26" w:author="Unknown Author" w:date="2020-06-19T10:35:38Z">
        <w:r>
          <w:rPr/>
          <w:t xml:space="preserve">increase </w:t>
        </w:r>
      </w:ins>
      <w:ins w:id="27" w:author="Unknown Author" w:date="2020-06-19T10:35:38Z">
        <w:r>
          <w:rPr/>
          <w:t>depend</w:t>
        </w:r>
      </w:ins>
      <w:ins w:id="28" w:author="Unknown Author" w:date="2020-06-19T10:35:38Z">
        <w:r>
          <w:rPr/>
          <w:t>ed</w:t>
        </w:r>
      </w:ins>
      <w:ins w:id="29" w:author="Unknown Author" w:date="2020-06-19T10:35:38Z">
        <w:r>
          <w:rPr/>
          <w:t xml:space="preserve"> on the accuracy and intensity of selection in the multiplier and the extent of gene flow from the nucleus. F</w:t>
        </w:r>
      </w:ins>
      <w:del w:id="30" w:author="Unknown Author" w:date="2020-06-19T10:21:52Z">
        <w:r>
          <w:rPr/>
          <w:delText xml:space="preserve"> these higher values depended on the accuracy and intensity of selection in the multiplier and the extent of gene flow from the nucleus. F</w:delText>
        </w:r>
      </w:del>
      <w:r>
        <w:rPr/>
        <w:t>or tr</w:t>
      </w:r>
      <w:ins w:id="31" w:author="Unknown Author" w:date="2020-06-19T12:40:08Z">
        <w:r>
          <w:rPr/>
          <w:commentReference w:id="1"/>
        </w:r>
      </w:ins>
      <w:r>
        <w:rPr/>
        <w:t xml:space="preserve">aits measured only in the nucleus, the multiplier </w:t>
      </w:r>
      <w:ins w:id="32" w:author="Unknown Author" w:date="2020-06-19T12:36:20Z">
        <w:r>
          <w:rPr/>
          <w:t xml:space="preserve">selection did not contribute to the genetic gain. The multiplier therefore </w:t>
        </w:r>
      </w:ins>
      <w:del w:id="33" w:author="Unknown Author" w:date="2020-06-19T09:42:11Z">
        <w:r>
          <w:rPr/>
          <w:delText>achieved</w:delText>
        </w:r>
      </w:del>
      <w:ins w:id="34" w:author="Unknown Author" w:date="2020-06-19T09:42:11Z">
        <w:r>
          <w:rPr/>
          <w:t>had</w:t>
        </w:r>
      </w:ins>
      <w:r>
        <w:rPr/>
        <w:t xml:space="preserve"> comparable or smaller genetic gain than the nucleus depending on the amount of gene flow</w:t>
      </w:r>
      <w:ins w:id="35" w:author="Unknown Author" w:date="2020-06-19T10:22:11Z">
        <w:r>
          <w:rPr/>
          <w:t xml:space="preserve"> </w:t>
        </w:r>
      </w:ins>
      <w:ins w:id="36" w:author="Unknown Author" w:date="2020-06-19T10:22:11Z">
        <w:r>
          <w:rPr/>
          <w:t>from the nucleus</w:t>
        </w:r>
      </w:ins>
      <w:r>
        <w:rPr/>
        <w:t>.</w:t>
      </w:r>
      <w:ins w:id="37" w:author="Unknown Author" w:date="2020-06-19T12:38:10Z">
        <w:commentRangeEnd w:id="0"/>
        <w:r>
          <w:commentReference w:id="0"/>
        </w:r>
        <w:r>
          <w:rPr/>
        </w:r>
      </w:ins>
    </w:p>
    <w:p>
      <w:pPr>
        <w:pStyle w:val="Normal"/>
        <w:numPr>
          <w:ilvl w:val="0"/>
          <w:numId w:val="2"/>
        </w:numPr>
        <w:ind w:left="0" w:hanging="0"/>
        <w:rPr/>
      </w:pPr>
      <w:r>
        <w:rPr>
          <w:b/>
          <w:bCs/>
          <w:color w:val="000000"/>
        </w:rPr>
        <w:t xml:space="preserve">Conclusions: </w:t>
      </w:r>
      <w:r>
        <w:rPr>
          <w:color w:val="000000"/>
        </w:rPr>
        <w:t xml:space="preserve">AlphaPart implements a method for partitioning breeding values and genetic trends and provides a useful tool for quantifying the sources of genetic gain in breeding programmes. </w:t>
      </w:r>
      <w:ins w:id="38" w:author="Unknown Author" w:date="2020-06-18T10:54:56Z">
        <w:r>
          <w:rPr>
            <w:color w:val="000000"/>
          </w:rPr>
          <w:t>The use of AlphaPart will help breeders to improve genetic gain through a better understanding of the key selection points that are driving gains in each trait</w:t>
        </w:r>
      </w:ins>
      <w:ins w:id="39" w:author="Unknown Author" w:date="2020-06-18T10:55:04Z">
        <w:r>
          <w:rPr>
            <w:color w:val="000000"/>
          </w:rPr>
          <w:t>.</w:t>
        </w:r>
      </w:ins>
      <w:del w:id="40" w:author="Unknown Author" w:date="2020-06-18T10:54:52Z">
        <w:r>
          <w:rPr>
            <w:color w:val="000000"/>
          </w:rPr>
          <w:delText>The use of AlphaPart will help breeders to better understand or improve their breeding programmes.</w:delText>
        </w:r>
      </w:del>
    </w:p>
    <w:p>
      <w:pPr>
        <w:pStyle w:val="ANMmaintext"/>
        <w:rPr/>
      </w:pPr>
      <w:r>
        <w:rPr>
          <w:rStyle w:val="ANMheading1Car"/>
          <w:rFonts w:ascii="Times New Roman" w:hAnsi="Times New Roman"/>
        </w:rPr>
        <w:t>Keywords:</w:t>
      </w:r>
      <w:r>
        <w:rPr>
          <w:rFonts w:ascii="Times New Roman" w:hAnsi="Times New Roman"/>
        </w:rPr>
        <w:t xml:space="preserve"> genetic trend, partition, Mendelian sampling term, R package</w:t>
      </w:r>
      <w:r>
        <w:rPr>
          <w:rFonts w:ascii="Times New Roman" w:hAnsi="Times New Roman"/>
          <w:color w:val="000000"/>
        </w:rPr>
        <w:t xml:space="preserve">, </w:t>
      </w:r>
      <w:del w:id="41" w:author="Unknown Author" w:date="2020-06-17T15:43:38Z">
        <w:r>
          <w:rPr>
            <w:rFonts w:ascii="Times New Roman" w:hAnsi="Times New Roman"/>
            <w:color w:val="000000"/>
          </w:rPr>
          <w:delText>pig</w:delText>
        </w:r>
      </w:del>
      <w:ins w:id="42" w:author="Unknown Author" w:date="2020-06-17T15:43:38Z">
        <w:r>
          <w:rPr>
            <w:rFonts w:ascii="Times New Roman" w:hAnsi="Times New Roman"/>
            <w:color w:val="000000"/>
          </w:rPr>
          <w:t>multi</w:t>
          <w:noBreakHyphen/>
          <w:t>tier</w:t>
        </w:r>
      </w:ins>
      <w:r>
        <w:rPr>
          <w:rFonts w:ascii="Times New Roman" w:hAnsi="Times New Roman"/>
          <w:color w:val="000000"/>
        </w:rPr>
        <w:t xml:space="preserve"> breeding</w:t>
      </w:r>
    </w:p>
    <w:p>
      <w:pPr>
        <w:pStyle w:val="Heading1"/>
        <w:rPr/>
      </w:pPr>
      <w:r>
        <w:rPr/>
      </w:r>
    </w:p>
    <w:p>
      <w:pPr>
        <w:pStyle w:val="Heading1"/>
        <w:rPr/>
      </w:pPr>
      <w:r>
        <w:rPr/>
        <w:t>Background</w:t>
      </w:r>
    </w:p>
    <w:p>
      <w:pPr>
        <w:pStyle w:val="Normal"/>
        <w:rPr/>
      </w:pPr>
      <w:r>
        <w:rPr/>
        <w:t>In this paper we present the AlphaPart R package that implements a method for partitioning breeding values and genetic trends,</w:t>
      </w:r>
      <w:ins w:id="43" w:author="Unknown Author" w:date="2020-06-17T15:49:31Z">
        <w:r>
          <w:rPr/>
          <w:t>. We</w:t>
        </w:r>
      </w:ins>
      <w:del w:id="44" w:author="Unknown Author" w:date="2020-06-17T15:49:31Z">
        <w:r>
          <w:rPr/>
          <w:delText xml:space="preserve"> and </w:delText>
        </w:r>
      </w:del>
      <w:r>
        <w:rPr/>
        <w:t xml:space="preserve">demonstrate </w:t>
      </w:r>
      <w:ins w:id="45" w:author="Unknown Author" w:date="2020-06-17T15:49:33Z">
        <w:r>
          <w:rPr/>
          <w:t>the package</w:t>
        </w:r>
      </w:ins>
      <w:del w:id="46" w:author="Unknown Author" w:date="2020-06-17T15:49:33Z">
        <w:r>
          <w:rPr/>
          <w:delText>it</w:delText>
        </w:r>
      </w:del>
      <w:r>
        <w:rPr/>
        <w:t xml:space="preserve"> with a </w:t>
      </w:r>
      <w:del w:id="47" w:author="Unknown Author" w:date="2020-06-17T15:19:18Z">
        <w:r>
          <w:rPr/>
          <w:delText>pig</w:delText>
        </w:r>
      </w:del>
      <w:ins w:id="48" w:author="Unknown Author" w:date="2020-06-17T15:19:18Z">
        <w:r>
          <w:rPr/>
          <w:t>stylized multi</w:t>
          <w:noBreakHyphen/>
          <w:t>tier</w:t>
        </w:r>
      </w:ins>
      <w:r>
        <w:rPr/>
        <w:t xml:space="preserve"> breeding example</w:t>
      </w:r>
      <w:ins w:id="49" w:author="Unknown Author" w:date="2020-06-17T15:49:38Z">
        <w:r>
          <w:rPr/>
          <w:t xml:space="preserve"> usually applied in poultry and pig breeding</w:t>
        </w:r>
      </w:ins>
      <w:r>
        <w:rPr/>
        <w:t xml:space="preserve">. Breeding programmes improve populations for a set of traits by selecting and </w:t>
      </w:r>
      <w:del w:id="50" w:author="Unknown Author" w:date="2020-06-16T14:39:03Z">
        <w:r>
          <w:rPr/>
          <w:delText>inter</w:delText>
        </w:r>
      </w:del>
      <w:r>
        <w:rPr/>
        <w:t xml:space="preserve">mating genetically superior individuals. Population improvement can be measured with a genetic trend calculated from averaged year of birth estimated breeding values of </w:t>
      </w:r>
      <w:r>
        <w:rPr>
          <w:highlight w:val="white"/>
        </w:rPr>
        <w:t>selection candidates</w:t>
      </w:r>
      <w:r>
        <w:rPr/>
        <w:t xml:space="preserve"> [1,2].</w:t>
      </w:r>
    </w:p>
    <w:p>
      <w:pPr>
        <w:pStyle w:val="Heading2"/>
        <w:rPr/>
      </w:pPr>
      <w:ins w:id="51" w:author="Unknown Author" w:date="2020-06-16T15:09:34Z">
        <w:r>
          <w:rPr/>
          <w:t>Partitioning method</w:t>
        </w:r>
      </w:ins>
    </w:p>
    <w:p>
      <w:pPr>
        <w:pStyle w:val="Normal"/>
        <w:rPr/>
      </w:pPr>
      <w:bookmarkStart w:id="1" w:name="ZOTERO_BREF_QjE88r0XiZfR"/>
      <w:bookmarkEnd w:id="1"/>
      <w:r>
        <w:rPr/>
        <w:t xml:space="preserve">While sources of the overall genetic gain are generally known, their realised contributions are hard to quantify in complex breeding programmes. García-Cortés </w:t>
      </w:r>
      <w:r>
        <w:rPr>
          <w:i/>
          <w:iCs/>
        </w:rPr>
        <w:t>et al.</w:t>
      </w:r>
      <w:r>
        <w:rPr/>
        <w:t xml:space="preserve"> [3] proposed a method for such analysis. </w:t>
      </w:r>
      <w:ins w:id="52" w:author="Unknown Author" w:date="2020-06-17T15:20:06Z">
        <w:r>
          <w:rPr/>
          <w:t>For completeness of the manuscript we briefly summarize the method below.</w:t>
        </w:r>
      </w:ins>
      <w:del w:id="53" w:author="Unknown Author" w:date="2020-06-17T15:20:26Z">
        <w:r>
          <w:rPr/>
          <w:delText xml:space="preserve">First, the method partitions breeding values into parent average and Mendelian sampling terms [4], and allocates the terms to </w:delText>
        </w:r>
      </w:del>
      <w:del w:id="54" w:author="Unknown Author" w:date="2020-06-18T08:13:43Z">
        <w:r>
          <w:rPr/>
          <w:delText xml:space="preserve">analyst-defined “paths” (males, females, tested sires, etc.). </w:delText>
        </w:r>
      </w:del>
      <w:del w:id="55" w:author="Unknown Author" w:date="2020-06-18T08:19:48Z">
        <w:r>
          <w:rPr/>
          <w:delText>Next, it summarizes path specific terms to quantify path contributions to the overall genetic trend.</w:delText>
        </w:r>
      </w:del>
    </w:p>
    <w:p>
      <w:pPr>
        <w:pStyle w:val="Normal"/>
        <w:rPr/>
      </w:pPr>
      <w:ins w:id="56" w:author="Unknown Author" w:date="2020-06-16T15:12:37Z">
        <w:r>
          <w:rPr/>
          <w:t>The infinitesimal model assumes that the breeding values follow a normal distribution with mean zero and</w:t>
        </w:r>
      </w:ins>
      <w:ins w:id="57" w:author="Unknown Author" w:date="2020-06-16T15:13:00Z">
        <w:r>
          <w:rPr/>
          <w:t xml:space="preserve"> variance </w:t>
        </w:r>
      </w:ins>
      <w:ins w:id="58" w:author="Unknown Author" w:date="2020-06-16T15:13:00Z">
        <w:r>
          <w:rPr>
            <w:b/>
            <w:bCs/>
          </w:rPr>
          <w:t>A</w:t>
        </w:r>
      </w:ins>
      <w:ins w:id="59" w:author="Unknown Author" w:date="2020-06-16T15:13:00Z">
        <w:r>
          <w:rPr>
            <w:rFonts w:eastAsia="Noto Sans CJK SC Regular" w:cs="Arial"/>
            <w:b w:val="false"/>
            <w:bCs w:val="false"/>
          </w:rPr>
          <w:t>σ</w:t>
        </w:r>
      </w:ins>
      <w:ins w:id="60" w:author="Unknown Author" w:date="2020-06-16T15:13:00Z">
        <w:r>
          <w:rPr>
            <w:rFonts w:eastAsia="Noto Sans CJK SC Regular" w:cs="Arial"/>
            <w:b w:val="false"/>
            <w:bCs w:val="false"/>
            <w:vertAlign w:val="superscript"/>
          </w:rPr>
          <w:t>2</w:t>
        </w:r>
      </w:ins>
      <w:ins w:id="61" w:author="Unknown Author" w:date="2020-06-16T15:13:00Z">
        <w:r>
          <w:rPr>
            <w:rFonts w:eastAsia="Noto Sans CJK SC Regular" w:cs="Arial"/>
            <w:b w:val="false"/>
            <w:bCs w:val="false"/>
            <w:vertAlign w:val="subscript"/>
          </w:rPr>
          <w:t>a</w:t>
        </w:r>
      </w:ins>
      <w:ins w:id="62" w:author="Unknown Author" w:date="2020-06-16T15:13:00Z">
        <w:r>
          <w:rPr>
            <w:rFonts w:eastAsia="Noto Sans CJK SC Regular" w:cs="Arial"/>
            <w:b w:val="false"/>
            <w:bCs w:val="false"/>
            <w:position w:val="0"/>
            <w:sz w:val="24"/>
            <w:sz w:val="24"/>
            <w:vertAlign w:val="baseline"/>
          </w:rPr>
          <w:t xml:space="preserve">, where </w:t>
        </w:r>
      </w:ins>
      <w:ins w:id="63" w:author="Unknown Author" w:date="2020-06-16T15:13:00Z">
        <w:r>
          <w:rPr>
            <w:rFonts w:eastAsia="Noto Sans CJK SC Regular" w:cs="Arial"/>
            <w:b/>
            <w:bCs/>
            <w:position w:val="0"/>
            <w:sz w:val="24"/>
            <w:sz w:val="24"/>
            <w:vertAlign w:val="baseline"/>
          </w:rPr>
          <w:t xml:space="preserve">A </w:t>
        </w:r>
      </w:ins>
      <w:ins w:id="64" w:author="Unknown Author" w:date="2020-06-16T15:13:00Z">
        <w:r>
          <w:rPr>
            <w:rFonts w:eastAsia="Noto Sans CJK SC Regular" w:cs="Arial"/>
            <w:b w:val="false"/>
            <w:bCs w:val="false"/>
            <w:position w:val="0"/>
            <w:sz w:val="24"/>
            <w:sz w:val="24"/>
            <w:vertAlign w:val="baseline"/>
          </w:rPr>
          <w:t xml:space="preserve">is the pedigree relationship matrix and </w:t>
        </w:r>
      </w:ins>
      <w:ins w:id="65" w:author="Unknown Author" w:date="2020-06-16T15:14:01Z">
        <w:r>
          <w:rPr>
            <w:rFonts w:eastAsia="Noto Sans CJK SC Regular" w:cs="Arial"/>
            <w:b w:val="false"/>
            <w:bCs w:val="false"/>
            <w:position w:val="0"/>
            <w:sz w:val="24"/>
            <w:sz w:val="24"/>
            <w:vertAlign w:val="baseline"/>
          </w:rPr>
          <w:t>σ</w:t>
        </w:r>
      </w:ins>
      <w:ins w:id="66" w:author="Unknown Author" w:date="2020-06-16T15:14:01Z">
        <w:r>
          <w:rPr>
            <w:rFonts w:eastAsia="Noto Sans CJK SC Regular" w:cs="Arial"/>
            <w:b w:val="false"/>
            <w:bCs w:val="false"/>
            <w:vertAlign w:val="superscript"/>
          </w:rPr>
          <w:t>2</w:t>
        </w:r>
      </w:ins>
      <w:ins w:id="67" w:author="Unknown Author" w:date="2020-06-16T15:14:01Z">
        <w:r>
          <w:rPr>
            <w:rFonts w:eastAsia="Noto Sans CJK SC Regular" w:cs="Arial"/>
            <w:b w:val="false"/>
            <w:bCs w:val="false"/>
            <w:vertAlign w:val="subscript"/>
          </w:rPr>
          <w:t xml:space="preserve">a </w:t>
        </w:r>
      </w:ins>
      <w:ins w:id="68" w:author="Unknown Author" w:date="2020-06-16T15:14:01Z">
        <w:r>
          <w:rPr>
            <w:rFonts w:eastAsia="Noto Sans CJK SC Regular" w:cs="Arial"/>
            <w:b w:val="false"/>
            <w:bCs w:val="false"/>
            <w:position w:val="0"/>
            <w:sz w:val="24"/>
            <w:sz w:val="24"/>
            <w:vertAlign w:val="baseline"/>
          </w:rPr>
          <w:t>is the genetic variance for the trait in the founder population.</w:t>
        </w:r>
      </w:ins>
      <w:ins w:id="69" w:author="Unknown Author" w:date="2020-06-16T15:15:02Z">
        <w:r>
          <w:rPr>
            <w:rFonts w:eastAsia="Noto Sans CJK SC Regular" w:cs="Arial"/>
            <w:b w:val="false"/>
            <w:bCs w:val="false"/>
            <w:position w:val="0"/>
            <w:sz w:val="24"/>
            <w:sz w:val="24"/>
            <w:vertAlign w:val="baseline"/>
          </w:rPr>
          <w:t xml:space="preserve"> We can partition non-founders’ breeding value </w:t>
        </w:r>
      </w:ins>
      <w:ins w:id="70" w:author="Unknown Author" w:date="2020-06-16T15:15:02Z">
        <w:r>
          <w:rPr>
            <w:rFonts w:eastAsia="Noto Sans CJK SC Regular" w:cs="Arial"/>
            <w:b w:val="false"/>
            <w:bCs w:val="false"/>
            <w:i/>
            <w:iCs/>
            <w:position w:val="0"/>
            <w:sz w:val="24"/>
            <w:sz w:val="24"/>
            <w:vertAlign w:val="baseline"/>
          </w:rPr>
          <w:t>a</w:t>
        </w:r>
      </w:ins>
      <w:ins w:id="71" w:author="Unknown Author" w:date="2020-06-16T15:15:02Z">
        <w:r>
          <w:rPr>
            <w:rFonts w:eastAsia="Noto Sans CJK SC Regular" w:cs="Arial"/>
            <w:b w:val="false"/>
            <w:bCs w:val="false"/>
            <w:position w:val="0"/>
            <w:sz w:val="24"/>
            <w:sz w:val="24"/>
            <w:vertAlign w:val="baseline"/>
          </w:rPr>
          <w:t xml:space="preserve"> into parent average (0.5</w:t>
        </w:r>
      </w:ins>
      <w:ins w:id="72" w:author="Unknown Author" w:date="2020-06-16T15:15:02Z">
        <w:r>
          <w:rPr>
            <w:rFonts w:eastAsia="Noto Sans CJK SC Regular" w:cs="Arial"/>
            <w:b w:val="false"/>
            <w:bCs w:val="false"/>
            <w:i/>
            <w:iCs/>
            <w:position w:val="0"/>
            <w:sz w:val="24"/>
            <w:sz w:val="24"/>
            <w:vertAlign w:val="baseline"/>
          </w:rPr>
          <w:t>a</w:t>
        </w:r>
      </w:ins>
      <w:ins w:id="73" w:author="Unknown Author" w:date="2020-06-16T15:15:02Z">
        <w:r>
          <w:rPr>
            <w:rFonts w:eastAsia="Noto Sans CJK SC Regular" w:cs="Arial"/>
            <w:b w:val="false"/>
            <w:bCs w:val="false"/>
            <w:i/>
            <w:iCs/>
            <w:sz w:val="24"/>
            <w:vertAlign w:val="subscript"/>
          </w:rPr>
          <w:t>sire</w:t>
        </w:r>
      </w:ins>
      <w:ins w:id="74" w:author="Unknown Author" w:date="2020-06-16T15:15:02Z">
        <w:r>
          <w:rPr>
            <w:rFonts w:eastAsia="Noto Sans CJK SC Regular" w:cs="Arial"/>
            <w:b w:val="false"/>
            <w:bCs w:val="false"/>
            <w:i/>
            <w:iCs/>
            <w:position w:val="0"/>
            <w:sz w:val="24"/>
            <w:sz w:val="24"/>
            <w:vertAlign w:val="baseline"/>
          </w:rPr>
          <w:t xml:space="preserve"> + </w:t>
        </w:r>
      </w:ins>
      <w:ins w:id="75" w:author="Unknown Author" w:date="2020-06-16T15:15:02Z">
        <w:r>
          <w:rPr>
            <w:rFonts w:eastAsia="Noto Sans CJK SC Regular" w:cs="Arial"/>
            <w:b w:val="false"/>
            <w:bCs w:val="false"/>
            <w:i w:val="false"/>
            <w:iCs w:val="false"/>
            <w:position w:val="0"/>
            <w:sz w:val="24"/>
            <w:sz w:val="24"/>
            <w:vertAlign w:val="baseline"/>
          </w:rPr>
          <w:t>0.5</w:t>
        </w:r>
      </w:ins>
      <w:ins w:id="76" w:author="Unknown Author" w:date="2020-06-16T15:15:02Z">
        <w:r>
          <w:rPr>
            <w:rFonts w:eastAsia="Noto Sans CJK SC Regular" w:cs="Arial"/>
            <w:b w:val="false"/>
            <w:bCs w:val="false"/>
            <w:i/>
            <w:iCs/>
            <w:position w:val="0"/>
            <w:sz w:val="24"/>
            <w:sz w:val="24"/>
            <w:vertAlign w:val="baseline"/>
          </w:rPr>
          <w:t>a</w:t>
        </w:r>
      </w:ins>
      <w:ins w:id="77" w:author="Unknown Author" w:date="2020-06-16T15:15:02Z">
        <w:r>
          <w:rPr>
            <w:rFonts w:eastAsia="Noto Sans CJK SC Regular" w:cs="Arial"/>
            <w:b w:val="false"/>
            <w:bCs w:val="false"/>
            <w:i/>
            <w:iCs/>
            <w:sz w:val="24"/>
            <w:vertAlign w:val="subscript"/>
          </w:rPr>
          <w:t>dam</w:t>
        </w:r>
      </w:ins>
      <w:ins w:id="78" w:author="Unknown Author" w:date="2020-06-16T15:15:02Z">
        <w:r>
          <w:rPr>
            <w:rFonts w:eastAsia="Noto Sans CJK SC Regular" w:cs="Arial"/>
            <w:b w:val="false"/>
            <w:bCs w:val="false"/>
            <w:i/>
            <w:iCs/>
            <w:position w:val="0"/>
            <w:sz w:val="24"/>
            <w:sz w:val="24"/>
            <w:vertAlign w:val="baseline"/>
          </w:rPr>
          <w:t>)</w:t>
        </w:r>
      </w:ins>
      <w:ins w:id="79" w:author="Unknown Author" w:date="2020-06-16T15:15:02Z">
        <w:r>
          <w:rPr>
            <w:rFonts w:eastAsia="Noto Sans CJK SC Regular" w:cs="Arial"/>
            <w:b w:val="false"/>
            <w:bCs w:val="false"/>
            <w:position w:val="0"/>
            <w:sz w:val="24"/>
            <w:sz w:val="24"/>
            <w:vertAlign w:val="baseline"/>
          </w:rPr>
          <w:t xml:space="preserve"> and Mendelian sampling term (</w:t>
        </w:r>
      </w:ins>
      <w:ins w:id="80" w:author="Unknown Author" w:date="2020-06-16T15:15:02Z">
        <w:r>
          <w:rPr>
            <w:rFonts w:eastAsia="Noto Sans CJK SC Regular" w:cs="Arial"/>
            <w:b w:val="false"/>
            <w:bCs w:val="false"/>
            <w:i/>
            <w:iCs/>
            <w:position w:val="0"/>
            <w:sz w:val="24"/>
            <w:sz w:val="24"/>
            <w:vertAlign w:val="baseline"/>
          </w:rPr>
          <w:t>w</w:t>
        </w:r>
      </w:ins>
      <w:ins w:id="81" w:author="Unknown Author" w:date="2020-06-16T15:15:02Z">
        <w:r>
          <w:rPr>
            <w:rFonts w:eastAsia="Noto Sans CJK SC Regular" w:cs="Arial"/>
            <w:b w:val="false"/>
            <w:bCs w:val="false"/>
            <w:position w:val="0"/>
            <w:sz w:val="24"/>
            <w:sz w:val="24"/>
            <w:vertAlign w:val="baseline"/>
          </w:rPr>
          <w:t>) [4], which arises from independent segregation and recombination of parental chromosomes. For founders we have no parental information, hence we assign their breeding value completely to Mendelian sampling term.</w:t>
        </w:r>
      </w:ins>
    </w:p>
    <w:p>
      <w:pPr>
        <w:pStyle w:val="Normal"/>
        <w:rPr/>
      </w:pPr>
      <w:ins w:id="82" w:author="Unknown Author" w:date="2020-06-16T15:15:02Z">
        <w:r>
          <w:rPr>
            <w:rFonts w:eastAsia="Noto Sans CJK SC Regular" w:cs="Arial"/>
            <w:b w:val="false"/>
            <w:bCs w:val="false"/>
            <w:position w:val="0"/>
            <w:sz w:val="24"/>
            <w:sz w:val="24"/>
            <w:vertAlign w:val="baseline"/>
          </w:rPr>
          <w:t xml:space="preserve">We can decompose the variance of the breeding values to </w:t>
        </w:r>
      </w:ins>
      <w:ins w:id="83" w:author="Unknown Author" w:date="2020-06-16T15:15:02Z">
        <w:r>
          <w:rPr>
            <w:rFonts w:eastAsia="Noto Sans CJK SC Regular" w:cs="Arial"/>
            <w:b/>
            <w:bCs/>
            <w:position w:val="0"/>
            <w:sz w:val="24"/>
            <w:sz w:val="24"/>
            <w:vertAlign w:val="baseline"/>
          </w:rPr>
          <w:t>A</w:t>
        </w:r>
      </w:ins>
      <w:ins w:id="84" w:author="Unknown Author" w:date="2020-06-16T15:15:02Z">
        <w:r>
          <w:rPr>
            <w:rFonts w:eastAsia="Noto Sans CJK SC Regular" w:cs="Arial"/>
            <w:b w:val="false"/>
            <w:bCs w:val="false"/>
            <w:position w:val="0"/>
            <w:sz w:val="24"/>
            <w:sz w:val="24"/>
            <w:vertAlign w:val="baseline"/>
          </w:rPr>
          <w:t>σ</w:t>
        </w:r>
      </w:ins>
      <w:ins w:id="85" w:author="Unknown Author" w:date="2020-06-16T15:15:02Z">
        <w:r>
          <w:rPr>
            <w:rFonts w:eastAsia="Noto Sans CJK SC Regular" w:cs="Arial"/>
            <w:b w:val="false"/>
            <w:bCs w:val="false"/>
            <w:vertAlign w:val="superscript"/>
          </w:rPr>
          <w:t>2</w:t>
        </w:r>
      </w:ins>
      <w:ins w:id="86" w:author="Unknown Author" w:date="2020-06-16T15:15:02Z">
        <w:r>
          <w:rPr>
            <w:rFonts w:eastAsia="Noto Sans CJK SC Regular" w:cs="Arial"/>
            <w:b w:val="false"/>
            <w:bCs w:val="false"/>
            <w:vertAlign w:val="subscript"/>
          </w:rPr>
          <w:t xml:space="preserve">a </w:t>
        </w:r>
      </w:ins>
      <w:ins w:id="87" w:author="Unknown Author" w:date="2020-06-16T15:15:02Z">
        <w:r>
          <w:rPr>
            <w:rFonts w:eastAsia="Noto Sans CJK SC Regular" w:cs="Arial"/>
            <w:b w:val="false"/>
            <w:bCs w:val="false"/>
            <w:position w:val="0"/>
            <w:sz w:val="24"/>
            <w:sz w:val="24"/>
            <w:vertAlign w:val="baseline"/>
          </w:rPr>
          <w:t xml:space="preserve">= </w:t>
        </w:r>
      </w:ins>
      <w:ins w:id="88" w:author="Unknown Author" w:date="2020-06-16T15:15:02Z">
        <w:r>
          <w:rPr>
            <w:rFonts w:eastAsia="Noto Sans CJK SC Regular" w:cs="Arial"/>
            <w:b/>
            <w:bCs/>
            <w:position w:val="0"/>
            <w:sz w:val="24"/>
            <w:sz w:val="24"/>
            <w:vertAlign w:val="baseline"/>
          </w:rPr>
          <w:t>TDT’</w:t>
        </w:r>
      </w:ins>
      <w:ins w:id="89" w:author="Unknown Author" w:date="2020-06-16T15:15:02Z">
        <w:r>
          <w:rPr>
            <w:rFonts w:eastAsia="Noto Sans CJK SC Regular" w:cs="Arial"/>
            <w:b w:val="false"/>
            <w:bCs w:val="false"/>
            <w:position w:val="0"/>
            <w:sz w:val="24"/>
            <w:sz w:val="24"/>
            <w:vertAlign w:val="baseline"/>
          </w:rPr>
          <w:t>σ</w:t>
        </w:r>
      </w:ins>
      <w:ins w:id="90" w:author="Unknown Author" w:date="2020-06-16T15:15:02Z">
        <w:r>
          <w:rPr>
            <w:rFonts w:eastAsia="Noto Sans CJK SC Regular" w:cs="Arial"/>
            <w:b w:val="false"/>
            <w:bCs w:val="false"/>
            <w:vertAlign w:val="superscript"/>
          </w:rPr>
          <w:t>2</w:t>
        </w:r>
      </w:ins>
      <w:ins w:id="91" w:author="Unknown Author" w:date="2020-06-16T15:15:02Z">
        <w:r>
          <w:rPr>
            <w:rFonts w:eastAsia="Noto Sans CJK SC Regular" w:cs="Arial"/>
            <w:b w:val="false"/>
            <w:bCs w:val="false"/>
            <w:vertAlign w:val="subscript"/>
          </w:rPr>
          <w:t>a</w:t>
        </w:r>
      </w:ins>
      <w:ins w:id="92" w:author="Unknown Author" w:date="2020-06-16T15:15:02Z">
        <w:r>
          <w:rPr>
            <w:rFonts w:eastAsia="Noto Sans CJK SC Regular" w:cs="Arial"/>
            <w:b w:val="false"/>
            <w:bCs w:val="false"/>
            <w:position w:val="0"/>
            <w:sz w:val="24"/>
            <w:sz w:val="24"/>
            <w:vertAlign w:val="baseline"/>
          </w:rPr>
          <w:t xml:space="preserve">, where </w:t>
        </w:r>
      </w:ins>
      <w:ins w:id="93" w:author="Unknown Author" w:date="2020-06-16T15:15:02Z">
        <w:r>
          <w:rPr>
            <w:rFonts w:eastAsia="Noto Sans CJK SC Regular" w:cs="Arial"/>
            <w:b/>
            <w:bCs/>
            <w:position w:val="0"/>
            <w:sz w:val="24"/>
            <w:sz w:val="24"/>
            <w:vertAlign w:val="baseline"/>
          </w:rPr>
          <w:t>T</w:t>
        </w:r>
      </w:ins>
      <w:ins w:id="94" w:author="Unknown Author" w:date="2020-06-16T15:15:02Z">
        <w:r>
          <w:rPr>
            <w:rFonts w:eastAsia="Noto Sans CJK SC Regular" w:cs="Arial"/>
            <w:b w:val="false"/>
            <w:bCs w:val="false"/>
            <w:position w:val="0"/>
            <w:sz w:val="24"/>
            <w:sz w:val="24"/>
            <w:vertAlign w:val="baseline"/>
          </w:rPr>
          <w:t xml:space="preserve"> is a triangular matrix</w:t>
        </w:r>
      </w:ins>
      <w:ins w:id="95" w:author="Unknown Author" w:date="2020-06-16T15:16:02Z">
        <w:r>
          <w:rPr>
            <w:rFonts w:eastAsia="Noto Sans CJK SC Regular" w:cs="Arial"/>
            <w:b w:val="false"/>
            <w:bCs w:val="false"/>
            <w:position w:val="0"/>
            <w:sz w:val="24"/>
            <w:sz w:val="24"/>
            <w:vertAlign w:val="baseline"/>
          </w:rPr>
          <w:t xml:space="preserve"> relating individuals to their ancestors (it holds information on gene transmission), and </w:t>
        </w:r>
      </w:ins>
      <w:ins w:id="96" w:author="Unknown Author" w:date="2020-06-16T15:16:02Z">
        <w:r>
          <w:rPr>
            <w:rFonts w:eastAsia="Noto Sans CJK SC Regular" w:cs="Arial"/>
            <w:b/>
            <w:bCs/>
            <w:position w:val="0"/>
            <w:sz w:val="24"/>
            <w:sz w:val="24"/>
            <w:vertAlign w:val="baseline"/>
          </w:rPr>
          <w:t>D</w:t>
        </w:r>
      </w:ins>
      <w:ins w:id="97" w:author="Unknown Author" w:date="2020-06-16T15:16:02Z">
        <w:r>
          <w:rPr>
            <w:rFonts w:eastAsia="Noto Sans CJK SC Regular" w:cs="Arial"/>
            <w:b w:val="false"/>
            <w:bCs w:val="false"/>
            <w:position w:val="0"/>
            <w:sz w:val="24"/>
            <w:sz w:val="24"/>
            <w:vertAlign w:val="baseline"/>
          </w:rPr>
          <w:t>σ</w:t>
        </w:r>
      </w:ins>
      <w:ins w:id="98" w:author="Unknown Author" w:date="2020-06-16T15:16:02Z">
        <w:r>
          <w:rPr>
            <w:rFonts w:eastAsia="Noto Sans CJK SC Regular" w:cs="Arial"/>
            <w:b w:val="false"/>
            <w:bCs w:val="false"/>
            <w:vertAlign w:val="superscript"/>
          </w:rPr>
          <w:t>2</w:t>
        </w:r>
      </w:ins>
      <w:ins w:id="99" w:author="Unknown Author" w:date="2020-06-16T15:16:02Z">
        <w:r>
          <w:rPr>
            <w:rFonts w:eastAsia="Noto Sans CJK SC Regular" w:cs="Arial"/>
            <w:b w:val="false"/>
            <w:bCs w:val="false"/>
            <w:vertAlign w:val="subscript"/>
          </w:rPr>
          <w:t xml:space="preserve">a </w:t>
        </w:r>
      </w:ins>
      <w:ins w:id="100" w:author="Unknown Author" w:date="2020-06-16T15:16:02Z">
        <w:r>
          <w:rPr>
            <w:rFonts w:eastAsia="Noto Sans CJK SC Regular" w:cs="Arial"/>
            <w:b w:val="false"/>
            <w:bCs w:val="false"/>
            <w:position w:val="0"/>
            <w:sz w:val="24"/>
            <w:sz w:val="24"/>
            <w:vertAlign w:val="baseline"/>
          </w:rPr>
          <w:t>includes the variance of the breeding values of the founders and variance of the Mendelian sampling term</w:t>
        </w:r>
      </w:ins>
      <w:ins w:id="101" w:author="Unknown Author" w:date="2020-06-16T15:18:23Z">
        <w:r>
          <w:rPr>
            <w:rFonts w:eastAsia="Noto Sans CJK SC Regular" w:cs="Arial"/>
            <w:b w:val="false"/>
            <w:bCs w:val="false"/>
            <w:position w:val="0"/>
            <w:sz w:val="24"/>
            <w:sz w:val="24"/>
            <w:vertAlign w:val="baseline"/>
          </w:rPr>
          <w:t xml:space="preserve">s of the non-founders. </w:t>
        </w:r>
      </w:ins>
      <w:ins w:id="102" w:author="Unknown Author" w:date="2020-06-17T12:39:29Z">
        <w:r>
          <w:rPr>
            <w:rFonts w:eastAsia="Noto Sans CJK SC Regular" w:cs="Arial"/>
            <w:b w:val="false"/>
            <w:bCs w:val="false"/>
            <w:position w:val="0"/>
            <w:sz w:val="24"/>
            <w:sz w:val="24"/>
            <w:vertAlign w:val="baseline"/>
          </w:rPr>
          <w:t>Following this, we can express</w:t>
        </w:r>
      </w:ins>
      <w:ins w:id="103" w:author="Unknown Author" w:date="2020-06-16T15:28:18Z">
        <w:r>
          <w:rPr>
            <w:rFonts w:eastAsia="Noto Sans CJK SC Regular" w:cs="Arial"/>
            <w:b w:val="false"/>
            <w:bCs w:val="false"/>
            <w:position w:val="0"/>
            <w:sz w:val="24"/>
            <w:sz w:val="24"/>
            <w:vertAlign w:val="baseline"/>
          </w:rPr>
          <w:t xml:space="preserve"> additive genetic values </w:t>
        </w:r>
      </w:ins>
      <w:ins w:id="104" w:author="Unknown Author" w:date="2020-06-16T15:28:18Z">
        <w:r>
          <w:rPr>
            <w:rFonts w:eastAsia="Noto Sans CJK SC Regular" w:cs="Arial"/>
            <w:b/>
            <w:bCs/>
            <w:position w:val="0"/>
            <w:sz w:val="24"/>
            <w:sz w:val="24"/>
            <w:vertAlign w:val="baseline"/>
          </w:rPr>
          <w:t xml:space="preserve">a </w:t>
        </w:r>
      </w:ins>
      <w:ins w:id="105" w:author="Unknown Author" w:date="2020-06-16T15:28:18Z">
        <w:r>
          <w:rPr>
            <w:rFonts w:eastAsia="Noto Sans CJK SC Regular" w:cs="Arial"/>
            <w:b w:val="false"/>
            <w:bCs w:val="false"/>
            <w:position w:val="0"/>
            <w:sz w:val="24"/>
            <w:sz w:val="24"/>
            <w:vertAlign w:val="baseline"/>
          </w:rPr>
          <w:t xml:space="preserve">= </w:t>
        </w:r>
      </w:ins>
      <w:ins w:id="106" w:author="Unknown Author" w:date="2020-06-16T15:28:18Z">
        <w:r>
          <w:rPr>
            <w:rFonts w:eastAsia="Noto Sans CJK SC Regular" w:cs="Arial"/>
            <w:b/>
            <w:bCs/>
            <w:position w:val="0"/>
            <w:sz w:val="24"/>
            <w:sz w:val="24"/>
            <w:vertAlign w:val="baseline"/>
          </w:rPr>
          <w:t>T</w:t>
        </w:r>
      </w:ins>
      <w:ins w:id="107" w:author="Unknown Author" w:date="2020-06-16T15:29:05Z">
        <w:r>
          <w:rPr>
            <w:rFonts w:eastAsia="Noto Sans CJK SC Regular" w:cs="Arial"/>
            <w:b/>
            <w:bCs/>
            <w:position w:val="0"/>
            <w:sz w:val="24"/>
            <w:sz w:val="24"/>
            <w:vertAlign w:val="baseline"/>
          </w:rPr>
          <w:t>w</w:t>
        </w:r>
      </w:ins>
      <w:ins w:id="108" w:author="Unknown Author" w:date="2020-06-16T15:29:05Z">
        <w:r>
          <w:rPr>
            <w:rFonts w:eastAsia="Noto Sans CJK SC Regular" w:cs="Arial"/>
            <w:b w:val="false"/>
            <w:bCs w:val="false"/>
            <w:position w:val="0"/>
            <w:sz w:val="24"/>
            <w:sz w:val="24"/>
            <w:vertAlign w:val="baseline"/>
          </w:rPr>
          <w:t xml:space="preserve">, where </w:t>
        </w:r>
      </w:ins>
      <w:ins w:id="109" w:author="Unknown Author" w:date="2020-06-16T15:29:05Z">
        <w:r>
          <w:rPr>
            <w:rFonts w:eastAsia="Noto Sans CJK SC Regular" w:cs="Arial"/>
            <w:b/>
            <w:bCs/>
            <w:position w:val="0"/>
            <w:sz w:val="24"/>
            <w:sz w:val="24"/>
            <w:vertAlign w:val="baseline"/>
          </w:rPr>
          <w:t>w</w:t>
        </w:r>
      </w:ins>
      <w:ins w:id="110" w:author="Unknown Author" w:date="2020-06-16T15:29:05Z">
        <w:r>
          <w:rPr>
            <w:rFonts w:eastAsia="Noto Sans CJK SC Regular" w:cs="Arial"/>
            <w:b w:val="false"/>
            <w:bCs w:val="false"/>
            <w:position w:val="0"/>
            <w:sz w:val="24"/>
            <w:sz w:val="24"/>
            <w:vertAlign w:val="baseline"/>
          </w:rPr>
          <w:t xml:space="preserve"> follows a normal distribution with mean zero and variance </w:t>
        </w:r>
      </w:ins>
      <w:ins w:id="111" w:author="Unknown Author" w:date="2020-06-16T15:29:05Z">
        <w:r>
          <w:rPr>
            <w:rFonts w:eastAsia="Noto Sans CJK SC Regular" w:cs="Arial"/>
            <w:b/>
            <w:bCs/>
            <w:position w:val="0"/>
            <w:sz w:val="24"/>
            <w:sz w:val="24"/>
            <w:vertAlign w:val="baseline"/>
          </w:rPr>
          <w:t>D</w:t>
        </w:r>
      </w:ins>
      <w:ins w:id="112" w:author="Unknown Author" w:date="2020-06-16T15:29:05Z">
        <w:r>
          <w:rPr>
            <w:rFonts w:eastAsia="Noto Sans CJK SC Regular" w:cs="Arial"/>
            <w:b w:val="false"/>
            <w:bCs w:val="false"/>
            <w:position w:val="0"/>
            <w:sz w:val="24"/>
            <w:sz w:val="24"/>
            <w:vertAlign w:val="baseline"/>
          </w:rPr>
          <w:t>σ</w:t>
        </w:r>
      </w:ins>
      <w:ins w:id="113" w:author="Unknown Author" w:date="2020-06-16T15:29:05Z">
        <w:r>
          <w:rPr>
            <w:rFonts w:eastAsia="Noto Sans CJK SC Regular" w:cs="Arial"/>
            <w:b w:val="false"/>
            <w:bCs w:val="false"/>
            <w:vertAlign w:val="superscript"/>
          </w:rPr>
          <w:t>2</w:t>
        </w:r>
      </w:ins>
      <w:ins w:id="114" w:author="Unknown Author" w:date="2020-06-16T15:29:05Z">
        <w:r>
          <w:rPr>
            <w:rFonts w:eastAsia="Noto Sans CJK SC Regular" w:cs="Arial"/>
            <w:b w:val="false"/>
            <w:bCs w:val="false"/>
            <w:vertAlign w:val="subscript"/>
          </w:rPr>
          <w:t xml:space="preserve">a </w:t>
        </w:r>
      </w:ins>
      <w:ins w:id="115" w:author="Unknown Author" w:date="2020-06-16T15:29:05Z">
        <w:r>
          <w:rPr>
            <w:rFonts w:eastAsia="Noto Sans CJK SC Regular" w:cs="Arial"/>
            <w:b w:val="false"/>
            <w:bCs w:val="false"/>
            <w:position w:val="0"/>
            <w:sz w:val="24"/>
            <w:sz w:val="24"/>
            <w:vertAlign w:val="baseline"/>
          </w:rPr>
          <w:t xml:space="preserve">. </w:t>
        </w:r>
      </w:ins>
      <w:ins w:id="116" w:author="Unknown Author" w:date="2020-06-16T15:30:12Z">
        <w:r>
          <w:rPr>
            <w:rFonts w:eastAsia="Noto Sans CJK SC Regular" w:cs="Arial"/>
            <w:b w:val="false"/>
            <w:bCs w:val="false"/>
            <w:position w:val="0"/>
            <w:sz w:val="24"/>
            <w:sz w:val="24"/>
            <w:vertAlign w:val="baseline"/>
          </w:rPr>
          <w:t xml:space="preserve">Hence, we can further partition an individual’s breeding value into the contribution </w:t>
        </w:r>
      </w:ins>
      <w:ins w:id="117" w:author="Unknown Author" w:date="2020-06-16T15:31:00Z">
        <w:r>
          <w:rPr>
            <w:rFonts w:eastAsia="Noto Sans CJK SC Regular" w:cs="Arial"/>
            <w:b w:val="false"/>
            <w:bCs w:val="false"/>
            <w:position w:val="0"/>
            <w:sz w:val="24"/>
            <w:sz w:val="24"/>
            <w:vertAlign w:val="baseline"/>
          </w:rPr>
          <w:t>of founders breeding values and non-founders’ Mendelian sampling terms (including the individual itself)</w:t>
        </w:r>
      </w:ins>
      <w:ins w:id="118" w:author="Unknown Author" w:date="2020-06-18T08:13:01Z">
        <w:r>
          <w:rPr>
            <w:rFonts w:eastAsia="Noto Sans CJK SC Regular" w:cs="Arial"/>
            <w:b w:val="false"/>
            <w:bCs w:val="false"/>
            <w:position w:val="0"/>
            <w:sz w:val="24"/>
            <w:sz w:val="24"/>
            <w:vertAlign w:val="baseline"/>
          </w:rPr>
          <w:t xml:space="preserve"> as</w:t>
        </w:r>
      </w:ins>
    </w:p>
    <w:p>
      <w:pPr>
        <w:pStyle w:val="Normal"/>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i</m:t>
            </m:r>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w</m:t>
        </m:r>
      </m:oMath>
      <w:ins w:id="119" w:author="Unknown Author" w:date="2020-06-18T08:40:17Z">
        <w:r>
          <w:rPr>
            <w:rFonts w:eastAsia="Noto Sans CJK SC Regular" w:cs="Arial"/>
            <w:b w:val="false"/>
            <w:bCs w:val="false"/>
            <w:position w:val="0"/>
            <w:sz w:val="24"/>
            <w:sz w:val="24"/>
            <w:highlight w:val="yellow"/>
            <w:vertAlign w:val="baseline"/>
          </w:rPr>
          <w:t>[Woolliams et al., 1999].</w:t>
        </w:r>
      </w:ins>
    </w:p>
    <w:p>
      <w:pPr>
        <w:pStyle w:val="Normal"/>
        <w:rPr/>
      </w:pPr>
      <w:ins w:id="120" w:author="Unknown Author" w:date="2020-06-16T15:33:15Z">
        <w:r>
          <w:rPr>
            <w:rFonts w:eastAsia="Noto Sans CJK SC Regular" w:cs="Arial"/>
            <w:b w:val="false"/>
            <w:bCs w:val="false"/>
            <w:position w:val="0"/>
            <w:sz w:val="24"/>
            <w:sz w:val="24"/>
            <w:vertAlign w:val="baseline"/>
          </w:rPr>
          <w:t xml:space="preserve">We can then specify different groups generating the Mendelian sampling term and assign individuals to the groups (called “path” in the Implementation). If we summarise the </w:t>
        </w:r>
      </w:ins>
      <w:ins w:id="121" w:author="Unknown Author" w:date="2020-06-18T08:24:30Z">
        <w:r>
          <w:rPr>
            <w:rFonts w:eastAsia="Noto Sans CJK SC Regular" w:cs="Arial"/>
            <w:b w:val="false"/>
            <w:bCs w:val="false"/>
            <w:position w:val="0"/>
            <w:sz w:val="24"/>
            <w:sz w:val="24"/>
            <w:vertAlign w:val="baseline"/>
          </w:rPr>
          <w:t>group</w:t>
          <w:noBreakHyphen/>
          <w:t>specific contributions</w:t>
        </w:r>
      </w:ins>
      <w:ins w:id="122" w:author="Unknown Author" w:date="2020-06-17T12:20:21Z">
        <w:r>
          <w:rPr>
            <w:rFonts w:eastAsia="Noto Sans CJK SC Regular" w:cs="Arial"/>
            <w:b w:val="false"/>
            <w:bCs w:val="false"/>
            <w:position w:val="0"/>
            <w:sz w:val="24"/>
            <w:sz w:val="24"/>
            <w:vertAlign w:val="baseline"/>
          </w:rPr>
          <w:t>, we can partition the</w:t>
        </w:r>
      </w:ins>
      <w:ins w:id="123" w:author="Unknown Author" w:date="2020-06-16T15:34:00Z">
        <w:r>
          <w:rPr>
            <w:rFonts w:eastAsia="Noto Sans CJK SC Regular" w:cs="Arial"/>
            <w:b w:val="false"/>
            <w:bCs w:val="false"/>
            <w:position w:val="0"/>
            <w:sz w:val="24"/>
            <w:sz w:val="24"/>
            <w:vertAlign w:val="baseline"/>
          </w:rPr>
          <w:t xml:space="preserve"> breeding values into </w:t>
        </w:r>
      </w:ins>
      <w:ins w:id="124" w:author="Unknown Author" w:date="2020-06-16T15:34:00Z">
        <w:r>
          <w:rPr>
            <w:rFonts w:eastAsia="Noto Sans CJK SC Regular" w:cs="Arial"/>
            <w:b/>
            <w:bCs/>
            <w:position w:val="0"/>
            <w:sz w:val="24"/>
            <w:sz w:val="24"/>
            <w:vertAlign w:val="baseline"/>
          </w:rPr>
          <w:t>a</w:t>
        </w:r>
      </w:ins>
      <w:ins w:id="125" w:author="Unknown Author" w:date="2020-06-16T15:34:00Z">
        <w:r>
          <w:rPr>
            <w:rFonts w:eastAsia="Noto Sans CJK SC Regular" w:cs="Arial"/>
            <w:b w:val="false"/>
            <w:bCs w:val="false"/>
            <w:position w:val="0"/>
            <w:sz w:val="24"/>
            <w:sz w:val="24"/>
            <w:vertAlign w:val="baseline"/>
          </w:rPr>
          <w:t xml:space="preserve"> = </w:t>
        </w:r>
      </w:ins>
      <w:ins w:id="126" w:author="Unknown Author" w:date="2020-06-16T15:34:00Z">
        <w:bookmarkStart w:id="2" w:name="__DdeLink__1477_1703409485"/>
        <w:r>
          <w:rPr>
            <w:rFonts w:eastAsia="Noto Sans CJK SC Regular" w:cs="Arial"/>
            <w:b/>
            <w:bCs/>
            <w:position w:val="0"/>
            <w:sz w:val="24"/>
            <w:sz w:val="24"/>
            <w:vertAlign w:val="baseline"/>
          </w:rPr>
          <w:t>a</w:t>
        </w:r>
      </w:ins>
      <w:ins w:id="127" w:author="Unknown Author" w:date="2020-06-16T15:34:00Z">
        <w:r>
          <w:rPr>
            <w:rFonts w:eastAsia="Noto Sans CJK SC Regular" w:cs="Arial"/>
            <w:b/>
            <w:bCs/>
            <w:vertAlign w:val="subscript"/>
          </w:rPr>
          <w:t>1</w:t>
        </w:r>
      </w:ins>
      <w:ins w:id="128" w:author="Unknown Author" w:date="2020-06-16T15:34:00Z">
        <w:r>
          <w:rPr>
            <w:rFonts w:eastAsia="Noto Sans CJK SC Regular" w:cs="Arial"/>
            <w:b w:val="false"/>
            <w:bCs w:val="false"/>
            <w:vertAlign w:val="subscript"/>
          </w:rPr>
          <w:t xml:space="preserve"> </w:t>
        </w:r>
      </w:ins>
      <w:ins w:id="129" w:author="Unknown Author" w:date="2020-06-16T15:34:00Z">
        <w:r>
          <w:rPr>
            <w:rFonts w:eastAsia="Noto Sans CJK SC Regular" w:cs="Arial"/>
            <w:b w:val="false"/>
            <w:bCs w:val="false"/>
            <w:position w:val="0"/>
            <w:sz w:val="24"/>
            <w:sz w:val="24"/>
            <w:vertAlign w:val="baseline"/>
          </w:rPr>
          <w:t xml:space="preserve">+ </w:t>
        </w:r>
      </w:ins>
      <w:ins w:id="130" w:author="Unknown Author" w:date="2020-06-16T15:34:00Z">
        <w:bookmarkEnd w:id="2"/>
        <w:r>
          <w:rPr>
            <w:rFonts w:eastAsia="Noto Sans CJK SC Regular" w:cs="Arial"/>
            <w:b/>
            <w:bCs/>
            <w:position w:val="0"/>
            <w:sz w:val="24"/>
            <w:sz w:val="24"/>
            <w:vertAlign w:val="baseline"/>
          </w:rPr>
          <w:t>a</w:t>
        </w:r>
      </w:ins>
      <w:ins w:id="131" w:author="Unknown Author" w:date="2020-06-16T15:34:00Z">
        <w:r>
          <w:rPr>
            <w:rFonts w:eastAsia="Noto Sans CJK SC Regular" w:cs="Arial"/>
            <w:b/>
            <w:bCs/>
            <w:sz w:val="24"/>
            <w:vertAlign w:val="subscript"/>
          </w:rPr>
          <w:t>2</w:t>
        </w:r>
      </w:ins>
      <w:ins w:id="132" w:author="Unknown Author" w:date="2020-06-16T15:34:00Z">
        <w:r>
          <w:rPr>
            <w:rFonts w:eastAsia="Noto Sans CJK SC Regular" w:cs="Arial"/>
            <w:b w:val="false"/>
            <w:bCs w:val="false"/>
            <w:vertAlign w:val="subscript"/>
          </w:rPr>
          <w:t xml:space="preserve"> </w:t>
        </w:r>
      </w:ins>
      <w:ins w:id="133" w:author="Unknown Author" w:date="2020-06-16T15:34:00Z">
        <w:r>
          <w:rPr>
            <w:rFonts w:eastAsia="Noto Sans CJK SC Regular" w:cs="Arial"/>
            <w:b w:val="false"/>
            <w:bCs w:val="false"/>
            <w:position w:val="0"/>
            <w:sz w:val="24"/>
            <w:sz w:val="24"/>
            <w:vertAlign w:val="baseline"/>
          </w:rPr>
          <w:t xml:space="preserve">+ </w:t>
        </w:r>
      </w:ins>
      <w:ins w:id="134" w:author="Unknown Author" w:date="2020-06-16T15:34:00Z">
        <w:r>
          <w:rPr>
            <w:rFonts w:eastAsia="Noto Sans CJK SC Regular" w:cs="Arial"/>
            <w:b w:val="false"/>
            <w:bCs w:val="false"/>
            <w:color w:val="00000A"/>
            <w:kern w:val="0"/>
            <w:position w:val="0"/>
            <w:sz w:val="24"/>
            <w:sz w:val="24"/>
            <w:szCs w:val="24"/>
            <w:vertAlign w:val="baseline"/>
            <w:lang w:val="en-GB" w:eastAsia="zh-CN" w:bidi="hi-IN"/>
          </w:rPr>
          <w:t>…</w:t>
        </w:r>
      </w:ins>
      <w:ins w:id="135" w:author="Unknown Author" w:date="2020-06-16T15:34:00Z">
        <w:r>
          <w:rPr>
            <w:rFonts w:eastAsia="Noto Sans CJK SC Regular" w:cs="Arial"/>
            <w:b w:val="false"/>
            <w:bCs w:val="false"/>
            <w:position w:val="0"/>
            <w:sz w:val="24"/>
            <w:sz w:val="24"/>
            <w:vertAlign w:val="baseline"/>
          </w:rPr>
          <w:t xml:space="preserve"> + </w:t>
        </w:r>
      </w:ins>
      <w:ins w:id="136" w:author="Unknown Author" w:date="2020-06-16T15:34:00Z">
        <w:r>
          <w:rPr>
            <w:rFonts w:eastAsia="Noto Sans CJK SC Regular" w:cs="Arial"/>
            <w:b/>
            <w:bCs/>
            <w:position w:val="0"/>
            <w:sz w:val="24"/>
            <w:sz w:val="24"/>
            <w:vertAlign w:val="baseline"/>
          </w:rPr>
          <w:t>a</w:t>
        </w:r>
      </w:ins>
      <w:ins w:id="137" w:author="Unknown Author" w:date="2020-06-16T15:34:00Z">
        <w:r>
          <w:rPr>
            <w:rFonts w:eastAsia="Noto Sans CJK SC Regular" w:cs="Arial"/>
            <w:b/>
            <w:bCs/>
            <w:vertAlign w:val="subscript"/>
          </w:rPr>
          <w:t>m</w:t>
        </w:r>
      </w:ins>
      <w:ins w:id="138" w:author="Unknown Author" w:date="2020-06-16T15:34:00Z">
        <w:r>
          <w:rPr>
            <w:rFonts w:eastAsia="Noto Sans CJK SC Regular" w:cs="Arial"/>
            <w:b w:val="false"/>
            <w:bCs w:val="false"/>
            <w:position w:val="0"/>
            <w:sz w:val="24"/>
            <w:sz w:val="24"/>
            <w:vertAlign w:val="baseline"/>
          </w:rPr>
          <w:t xml:space="preserve">, where </w:t>
        </w:r>
      </w:ins>
      <w:ins w:id="139" w:author="Unknown Author" w:date="2020-06-16T15:34:00Z">
        <w:r>
          <w:rPr>
            <w:rFonts w:eastAsia="Noto Sans CJK SC Regular" w:cs="Arial"/>
            <w:b w:val="false"/>
            <w:bCs w:val="false"/>
            <w:color w:val="00000A"/>
            <w:kern w:val="0"/>
            <w:position w:val="0"/>
            <w:sz w:val="24"/>
            <w:sz w:val="24"/>
            <w:szCs w:val="24"/>
            <w:vertAlign w:val="baseline"/>
            <w:lang w:val="en-GB" w:eastAsia="zh-CN" w:bidi="hi-IN"/>
          </w:rPr>
          <w:t xml:space="preserve">1 to m are different </w:t>
        </w:r>
      </w:ins>
      <w:ins w:id="140" w:author="Unknown Author" w:date="2020-06-18T08:19:35Z">
        <w:r>
          <w:rPr>
            <w:rFonts w:eastAsia="Noto Sans CJK SC Regular" w:cs="Arial"/>
            <w:b w:val="false"/>
            <w:bCs w:val="false"/>
            <w:color w:val="00000A"/>
            <w:kern w:val="0"/>
            <w:position w:val="0"/>
            <w:sz w:val="24"/>
            <w:sz w:val="24"/>
            <w:szCs w:val="24"/>
            <w:vertAlign w:val="baseline"/>
            <w:lang w:val="en-GB" w:eastAsia="zh-CN" w:bidi="hi-IN"/>
          </w:rPr>
          <w:t>groups, and quantify group contributions to the overall genetic trend.</w:t>
        </w:r>
      </w:ins>
    </w:p>
    <w:p>
      <w:pPr>
        <w:pStyle w:val="Normal"/>
        <w:rPr/>
      </w:pPr>
      <w:r>
        <w:rPr/>
        <w:t xml:space="preserve">The partitioning method has been used in a number of cases. Gorjanc </w:t>
      </w:r>
      <w:r>
        <w:rPr>
          <w:i/>
          <w:iCs/>
        </w:rPr>
        <w:t>et al.</w:t>
      </w:r>
      <w:r>
        <w:rPr/>
        <w:t xml:space="preserve"> [5] and Gorjanc </w:t>
      </w:r>
      <w:r>
        <w:rPr>
          <w:i/>
          <w:iCs/>
        </w:rPr>
        <w:t>et al.</w:t>
      </w:r>
      <w:r>
        <w:rPr/>
        <w:t xml:space="preserve"> [6] estimated contributions of national breeding programmes to Brows-Swiss and Holstein country-specific and global genetic trends. Špehar </w:t>
      </w:r>
      <w:r>
        <w:rPr>
          <w:i/>
          <w:iCs/>
        </w:rPr>
        <w:t>et al.</w:t>
      </w:r>
      <w:r>
        <w:rPr/>
        <w:t xml:space="preserve"> [7] estimated contributions of national selection and importation in Croatian Simmental cattle. Škorput </w:t>
      </w:r>
      <w:r>
        <w:rPr>
          <w:i/>
          <w:iCs/>
        </w:rPr>
        <w:t>et al.</w:t>
      </w:r>
      <w:r>
        <w:rPr/>
        <w:t xml:space="preserve"> [8] estimated the contribution of national selection and importation in two pig breeds in Croatia, and extended the analysis with the quantification of uncertainty [2]. However, these studies used </w:t>
      </w:r>
      <w:ins w:id="141" w:author="Unknown Author" w:date="2020-06-16T13:11:21Z">
        <w:r>
          <w:rPr/>
          <w:t xml:space="preserve">manual </w:t>
        </w:r>
      </w:ins>
      <w:del w:id="142" w:author="Unknown Author" w:date="2020-06-16T13:11:21Z">
        <w:r>
          <w:rPr/>
          <w:delText xml:space="preserve">dedicated software </w:delText>
        </w:r>
      </w:del>
      <w:r>
        <w:rPr/>
        <w:t>implementations of the partitioning method, for which no open-source software exists.</w:t>
      </w:r>
    </w:p>
    <w:p>
      <w:pPr>
        <w:pStyle w:val="Normal"/>
        <w:rPr/>
      </w:pPr>
      <w:r>
        <w:rPr/>
        <w:t xml:space="preserve">The aim of this paper is to: i) present the AlphaPart R package; and ii) demonstrate it with a simulated </w:t>
      </w:r>
      <w:del w:id="143" w:author="Unknown Author" w:date="2020-06-17T15:48:09Z">
        <w:r>
          <w:rPr/>
          <w:delText>pig</w:delText>
        </w:r>
      </w:del>
      <w:ins w:id="144" w:author="Unknown Author" w:date="2020-06-17T15:48:09Z">
        <w:r>
          <w:rPr/>
          <w:t>stylized multi</w:t>
          <w:noBreakHyphen/>
          <w:t>tier</w:t>
        </w:r>
      </w:ins>
      <w:r>
        <w:rPr/>
        <w:t xml:space="preserve">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2"/>
        </w:numPr>
        <w:ind w:left="0" w:hanging="0"/>
        <w:rPr/>
      </w:pPr>
      <w:r>
        <w:rPr/>
        <w:t xml:space="preserve">We first demonstrate the AlphaPart package and its functions on an example dataset. Next, we describe the simulation of a </w:t>
      </w:r>
      <w:del w:id="145" w:author="Unknown Author" w:date="2020-06-17T15:44:07Z">
        <w:r>
          <w:rPr/>
          <w:delText>pig</w:delText>
        </w:r>
      </w:del>
      <w:ins w:id="146" w:author="Unknown Author" w:date="2020-06-17T15:44:07Z">
        <w:r>
          <w:rPr/>
          <w:t>stylized multi</w:t>
          <w:noBreakHyphen/>
          <w:t>tier</w:t>
        </w:r>
      </w:ins>
      <w:r>
        <w:rPr/>
        <w:t xml:space="preserve"> breeding example to demonstrate the use of AlphaPart.</w:t>
      </w:r>
    </w:p>
    <w:p>
      <w:pPr>
        <w:pStyle w:val="Heading2"/>
        <w:numPr>
          <w:ilvl w:val="1"/>
          <w:numId w:val="2"/>
        </w:numPr>
        <w:rPr>
          <w:lang w:val="en-GB"/>
        </w:rPr>
      </w:pPr>
      <w:r>
        <w:rPr>
          <w:lang w:val="en-GB"/>
        </w:rPr>
        <w:t>AlphaPart</w:t>
      </w:r>
    </w:p>
    <w:p>
      <w:pPr>
        <w:pStyle w:val="Normal"/>
        <w:rPr>
          <w:highlight w:val="white"/>
          <w:del w:id="151" w:author="Unknown Author" w:date="2020-06-17T15:22:51Z"/>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w:t>
      </w:r>
      <w:del w:id="147" w:author="Unknown Author" w:date="2020-06-16T13:21:50Z">
        <w:r>
          <w:rPr>
            <w:highlight w:val="white"/>
          </w:rPr>
          <w:delText xml:space="preserve">The package includes an example dataset </w:delText>
        </w:r>
      </w:del>
      <w:del w:id="148" w:author="Unknown Author" w:date="2020-06-16T13:21:50Z">
        <w:r>
          <w:rPr>
            <w:rFonts w:cs="Courier" w:ascii="Courier" w:hAnsi="Courier"/>
            <w:highlight w:val="white"/>
          </w:rPr>
          <w:delText>AlphaPart.ped</w:delText>
        </w:r>
      </w:del>
      <w:del w:id="149" w:author="Unknown Author" w:date="2020-06-16T13:21:50Z">
        <w:r>
          <w:rPr>
            <w:rFonts w:cs="Courier"/>
            <w:highlight w:val="white"/>
          </w:rPr>
          <w:delText>, which includes a four-generation pedigree and information about the generation, country, gender, and breeding values</w:delText>
        </w:r>
      </w:del>
      <w:del w:id="150" w:author="Unknown Author" w:date="2020-06-16T13:21:50Z">
        <w:r>
          <w:rPr>
            <w:highlight w:val="white"/>
          </w:rPr>
          <w:delText>. Below we describe and demonstrate the functions with the dataset.</w:delText>
        </w:r>
      </w:del>
    </w:p>
    <w:p>
      <w:pPr>
        <w:pStyle w:val="Normal"/>
        <w:rPr/>
      </w:pPr>
      <w:r>
        <w:rPr/>
        <w:t>We install and load the package with:</w:t>
      </w:r>
    </w:p>
    <w:p>
      <w:pPr>
        <w:pStyle w:val="Code"/>
        <w:rPr/>
      </w:pPr>
      <w:r>
        <w:rPr/>
        <w:t>&gt; install.packages(pkg = “AlphaPart”)</w:t>
        <w:br/>
        <w:t>&gt; library(package = "AlphaPart")</w:t>
      </w:r>
    </w:p>
    <w:p>
      <w:pPr>
        <w:pStyle w:val="Timesnewroman"/>
        <w:rPr/>
      </w:pPr>
      <w:r>
        <w:rPr>
          <w:highlight w:val="white"/>
        </w:rPr>
        <w:t>T</w:t>
      </w:r>
      <w:r>
        <w:rPr/>
        <w:t xml:space="preserve">he package includes an example dataset </w:t>
      </w:r>
      <w:r>
        <w:rPr>
          <w:rFonts w:cs="Courier" w:ascii="Courier" w:hAnsi="Courier"/>
        </w:rPr>
        <w:t>AlphaPart.ped</w:t>
      </w:r>
      <w:ins w:id="152" w:author="Unknown Author" w:date="2020-06-17T15:23:30Z">
        <w:r>
          <w:rPr>
            <w:rFonts w:cs="Courier" w:ascii="Courier" w:hAnsi="Courier"/>
          </w:rPr>
          <w:t>.</w:t>
        </w:r>
      </w:ins>
      <w:ins w:id="153" w:author="Unknown Author" w:date="2020-06-17T15:23:30Z">
        <w:r>
          <w:rPr>
            <w:rFonts w:cs="Courier"/>
          </w:rPr>
          <w:t xml:space="preserve"> We show the first few lines below. </w:t>
        </w:r>
      </w:ins>
      <w:del w:id="154" w:author="Unknown Author" w:date="2020-06-17T15:23:57Z">
        <w:r>
          <w:rPr>
            <w:rFonts w:cs="Courier"/>
          </w:rPr>
          <w:delText xml:space="preserve">, </w:delText>
        </w:r>
      </w:del>
      <w:del w:id="155" w:author="Unknown Author" w:date="2020-06-16T13:29:24Z">
        <w:r>
          <w:rPr>
            <w:rFonts w:cs="Courier"/>
          </w:rPr>
          <w:delText xml:space="preserve">which </w:delText>
        </w:r>
      </w:del>
      <w:ins w:id="156" w:author="Unknown Author" w:date="2020-06-16T13:29:24Z">
        <w:r>
          <w:rPr>
            <w:rFonts w:cs="Courier"/>
          </w:rPr>
          <w:t xml:space="preserve">The dataset </w:t>
        </w:r>
      </w:ins>
      <w:r>
        <w:rPr>
          <w:rFonts w:cs="Courier"/>
        </w:rPr>
        <w:t>includes a four-generation pedigree</w:t>
      </w:r>
      <w:ins w:id="157" w:author="Unknown Author" w:date="2020-06-16T13:29:34Z">
        <w:r>
          <w:rPr>
            <w:rFonts w:cs="Courier"/>
          </w:rPr>
          <w:t xml:space="preserve"> (individual </w:t>
        </w:r>
      </w:ins>
      <w:ins w:id="158" w:author="Unknown Author" w:date="2020-06-16T13:29:34Z">
        <w:r>
          <w:rPr>
            <w:rFonts w:cs="Courier" w:ascii="Courier New" w:hAnsi="Courier New"/>
          </w:rPr>
          <w:t>IId</w:t>
        </w:r>
      </w:ins>
      <w:ins w:id="159" w:author="Unknown Author" w:date="2020-06-16T13:29:34Z">
        <w:r>
          <w:rPr>
            <w:rFonts w:cs="Courier"/>
          </w:rPr>
          <w:t xml:space="preserve">, father </w:t>
        </w:r>
      </w:ins>
      <w:ins w:id="160" w:author="Unknown Author" w:date="2020-06-16T13:29:34Z">
        <w:r>
          <w:rPr>
            <w:rFonts w:cs="Courier" w:ascii="Courier New" w:hAnsi="Courier New"/>
          </w:rPr>
          <w:t>FId</w:t>
        </w:r>
      </w:ins>
      <w:ins w:id="161" w:author="Unknown Author" w:date="2020-06-16T13:29:34Z">
        <w:r>
          <w:rPr>
            <w:rFonts w:cs="Courier"/>
          </w:rPr>
          <w:t xml:space="preserve">, and mother </w:t>
        </w:r>
      </w:ins>
      <w:ins w:id="162" w:author="Unknown Author" w:date="2020-06-16T13:29:34Z">
        <w:r>
          <w:rPr>
            <w:rFonts w:cs="Courier" w:ascii="Courier New" w:hAnsi="Courier New"/>
          </w:rPr>
          <w:t>MId</w:t>
        </w:r>
      </w:ins>
      <w:ins w:id="163" w:author="Unknown Author" w:date="2020-06-16T13:29:34Z">
        <w:r>
          <w:rPr>
            <w:rFonts w:cs="Courier"/>
          </w:rPr>
          <w:t xml:space="preserve">) </w:t>
        </w:r>
      </w:ins>
      <w:del w:id="164" w:author="Unknown Author" w:date="2020-06-17T15:24:40Z">
        <w:r>
          <w:rPr>
            <w:rFonts w:cs="Courier"/>
          </w:rPr>
          <w:delText xml:space="preserve"> </w:delText>
        </w:r>
      </w:del>
      <w:r>
        <w:rPr>
          <w:rFonts w:cs="Courier"/>
        </w:rPr>
        <w:t>and information about the generation</w:t>
      </w:r>
      <w:ins w:id="165" w:author="Unknown Author" w:date="2020-06-16T13:30:31Z">
        <w:r>
          <w:rPr>
            <w:rFonts w:cs="Courier"/>
          </w:rPr>
          <w:t xml:space="preserve"> (</w:t>
        </w:r>
      </w:ins>
      <w:ins w:id="166" w:author="Unknown Author" w:date="2020-06-16T13:30:31Z">
        <w:r>
          <w:rPr>
            <w:rFonts w:cs="Courier" w:ascii="Courier New" w:hAnsi="Courier New"/>
          </w:rPr>
          <w:t>gen</w:t>
        </w:r>
      </w:ins>
      <w:ins w:id="167" w:author="Unknown Author" w:date="2020-06-16T13:31:48Z">
        <w:r>
          <w:rPr>
            <w:rFonts w:cs="Courier"/>
          </w:rPr>
          <w:t>)</w:t>
        </w:r>
      </w:ins>
      <w:r>
        <w:rPr>
          <w:rFonts w:cs="Courier"/>
        </w:rPr>
        <w:t>, country, gender, and breeding values</w:t>
      </w:r>
      <w:ins w:id="168" w:author="Unknown Author" w:date="2020-06-16T13:30:46Z">
        <w:r>
          <w:rPr>
            <w:rFonts w:cs="Courier"/>
          </w:rPr>
          <w:t xml:space="preserve"> for trait 1 (</w:t>
        </w:r>
      </w:ins>
      <w:ins w:id="169" w:author="Unknown Author" w:date="2020-06-16T13:30:46Z">
        <w:r>
          <w:rPr>
            <w:rFonts w:cs="Courier" w:ascii="Courier New" w:hAnsi="Courier New"/>
          </w:rPr>
          <w:t>bv1</w:t>
        </w:r>
      </w:ins>
      <w:ins w:id="170" w:author="Unknown Author" w:date="2020-06-16T13:30:46Z">
        <w:r>
          <w:rPr>
            <w:rFonts w:cs="Courier"/>
          </w:rPr>
          <w:t>) and trait 2 (</w:t>
        </w:r>
      </w:ins>
      <w:ins w:id="171" w:author="Unknown Author" w:date="2020-06-16T13:30:46Z">
        <w:r>
          <w:rPr>
            <w:rFonts w:cs="Courier" w:ascii="Courier New" w:hAnsi="Courier New"/>
          </w:rPr>
          <w:t>bv2</w:t>
        </w:r>
      </w:ins>
      <w:ins w:id="172" w:author="Unknown Author" w:date="2020-06-16T13:31:55Z">
        <w:r>
          <w:rPr>
            <w:rFonts w:cs="Courier"/>
          </w:rPr>
          <w:t>)</w:t>
        </w:r>
      </w:ins>
      <w:r>
        <w:rPr/>
        <w:t xml:space="preserve">. </w:t>
      </w:r>
      <w:del w:id="173" w:author="Unknown Author" w:date="2020-06-17T15:25:12Z">
        <w:r>
          <w:rPr/>
          <w:delText>Below we describe and demonstrate the functions with the dataset.</w:delText>
        </w:r>
      </w:del>
    </w:p>
    <w:tbl>
      <w:tblPr>
        <w:tblW w:w="4938" w:type="dxa"/>
        <w:jc w:val="left"/>
        <w:tblInd w:w="-30" w:type="dxa"/>
        <w:tblBorders/>
        <w:tblCellMar>
          <w:top w:w="0" w:type="dxa"/>
          <w:left w:w="30" w:type="dxa"/>
          <w:bottom w:w="0" w:type="dxa"/>
          <w:right w:w="30" w:type="dxa"/>
        </w:tblCellMar>
      </w:tblPr>
      <w:tblGrid>
        <w:gridCol w:w="440"/>
        <w:gridCol w:w="441"/>
        <w:gridCol w:w="441"/>
        <w:gridCol w:w="441"/>
        <w:gridCol w:w="1186"/>
        <w:gridCol w:w="789"/>
        <w:gridCol w:w="600"/>
        <w:gridCol w:w="599"/>
      </w:tblGrid>
      <w:tr>
        <w:trPr>
          <w:trHeight w:val="394" w:hRule="atLeast"/>
        </w:trPr>
        <w:tc>
          <w:tcPr>
            <w:tcW w:w="440"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IId</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FId</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MId</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gen</w:t>
            </w:r>
          </w:p>
        </w:tc>
        <w:tc>
          <w:tcPr>
            <w:tcW w:w="118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country</w:t>
            </w:r>
          </w:p>
        </w:tc>
        <w:tc>
          <w:tcPr>
            <w:tcW w:w="789"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gender</w:t>
            </w:r>
          </w:p>
        </w:tc>
        <w:tc>
          <w:tcPr>
            <w:tcW w:w="600"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bv1</w:t>
            </w:r>
          </w:p>
        </w:tc>
        <w:tc>
          <w:tcPr>
            <w:tcW w:w="599"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bv2</w:t>
            </w:r>
          </w:p>
        </w:tc>
      </w:tr>
      <w:tr>
        <w:trPr>
          <w:trHeight w:val="394" w:hRule="atLeast"/>
        </w:trPr>
        <w:tc>
          <w:tcPr>
            <w:tcW w:w="440"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A</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441"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w:t>
            </w:r>
          </w:p>
        </w:tc>
        <w:tc>
          <w:tcPr>
            <w:tcW w:w="118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domestic</w:t>
            </w:r>
          </w:p>
        </w:tc>
        <w:tc>
          <w:tcPr>
            <w:tcW w:w="789"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F</w:t>
            </w:r>
          </w:p>
        </w:tc>
        <w:tc>
          <w:tcPr>
            <w:tcW w:w="60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100</w:t>
            </w:r>
          </w:p>
        </w:tc>
        <w:tc>
          <w:tcPr>
            <w:tcW w:w="599"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88</w:t>
            </w:r>
          </w:p>
        </w:tc>
      </w:tr>
      <w:tr>
        <w:trPr>
          <w:trHeight w:val="394" w:hRule="atLeast"/>
        </w:trPr>
        <w:tc>
          <w:tcPr>
            <w:tcW w:w="440"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
            </w:r>
          </w:p>
        </w:tc>
        <w:tc>
          <w:tcPr>
            <w:tcW w:w="441"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w:t>
            </w:r>
          </w:p>
        </w:tc>
        <w:tc>
          <w:tcPr>
            <w:tcW w:w="118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import</w:t>
            </w:r>
          </w:p>
        </w:tc>
        <w:tc>
          <w:tcPr>
            <w:tcW w:w="789"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M</w:t>
            </w:r>
          </w:p>
        </w:tc>
        <w:tc>
          <w:tcPr>
            <w:tcW w:w="60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105</w:t>
            </w:r>
          </w:p>
        </w:tc>
        <w:tc>
          <w:tcPr>
            <w:tcW w:w="599"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110</w:t>
            </w:r>
          </w:p>
        </w:tc>
      </w:tr>
      <w:tr>
        <w:trPr>
          <w:trHeight w:val="394" w:hRule="atLeast"/>
        </w:trPr>
        <w:tc>
          <w:tcPr>
            <w:tcW w:w="440"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C</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B</w:t>
            </w:r>
          </w:p>
        </w:tc>
        <w:tc>
          <w:tcPr>
            <w:tcW w:w="441"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A</w:t>
            </w:r>
          </w:p>
        </w:tc>
        <w:tc>
          <w:tcPr>
            <w:tcW w:w="441"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2</w:t>
            </w:r>
          </w:p>
        </w:tc>
        <w:tc>
          <w:tcPr>
            <w:tcW w:w="1186"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domestic</w:t>
            </w:r>
          </w:p>
        </w:tc>
        <w:tc>
          <w:tcPr>
            <w:tcW w:w="789" w:type="dxa"/>
            <w:tcBorders/>
            <w:shd w:fill="auto" w:val="clear"/>
            <w:vAlign w:val="bottom"/>
          </w:tcPr>
          <w:p>
            <w:pPr>
              <w:pStyle w:val="Normal"/>
              <w:tabs>
                <w:tab w:val="clear" w:pos="720"/>
              </w:tabs>
              <w:spacing w:before="0" w:after="240"/>
              <w:jc w:val="left"/>
              <w:rPr>
                <w:rFonts w:ascii="Courier New" w:hAnsi="Courier New"/>
                <w:sz w:val="20"/>
                <w:szCs w:val="20"/>
              </w:rPr>
            </w:pPr>
            <w:r>
              <w:rPr>
                <w:rFonts w:ascii="Courier New" w:hAnsi="Courier New"/>
                <w:sz w:val="20"/>
                <w:szCs w:val="20"/>
                <w:rPrChange w:id="0" w:author="Unknown Author" w:date="2020-06-16T13:54:52Z"/>
              </w:rPr>
              <w:t>F</w:t>
            </w:r>
          </w:p>
        </w:tc>
        <w:tc>
          <w:tcPr>
            <w:tcW w:w="600"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104</w:t>
            </w:r>
          </w:p>
        </w:tc>
        <w:tc>
          <w:tcPr>
            <w:tcW w:w="599" w:type="dxa"/>
            <w:tcBorders/>
            <w:shd w:fill="auto" w:val="clear"/>
            <w:vAlign w:val="bottom"/>
          </w:tcPr>
          <w:p>
            <w:pPr>
              <w:pStyle w:val="Normal"/>
              <w:tabs>
                <w:tab w:val="clear" w:pos="720"/>
              </w:tabs>
              <w:spacing w:before="0" w:after="240"/>
              <w:jc w:val="right"/>
              <w:rPr>
                <w:rFonts w:ascii="Courier New" w:hAnsi="Courier New"/>
                <w:sz w:val="20"/>
                <w:szCs w:val="20"/>
              </w:rPr>
            </w:pPr>
            <w:r>
              <w:rPr>
                <w:rFonts w:ascii="Courier New" w:hAnsi="Courier New"/>
                <w:sz w:val="20"/>
                <w:szCs w:val="20"/>
                <w:rPrChange w:id="0" w:author="Unknown Author" w:date="2020-06-16T13:54:52Z"/>
              </w:rPr>
              <w:t>100</w:t>
            </w:r>
          </w:p>
        </w:tc>
      </w:tr>
    </w:tbl>
    <w:p>
      <w:pPr>
        <w:pStyle w:val="Normal"/>
        <w:rPr/>
      </w:pPr>
      <w:r>
        <w:rPr/>
      </w:r>
    </w:p>
    <w:p>
      <w:pPr>
        <w:pStyle w:val="Normal"/>
        <w:rPr/>
      </w:pPr>
      <w:ins w:id="202" w:author="Unknown Author" w:date="2020-06-17T15:25:13Z">
        <w:r>
          <w:rPr/>
          <w:t xml:space="preserve">Here we describe and demonstrate the functions with the </w:t>
        </w:r>
      </w:ins>
      <w:ins w:id="203" w:author="Unknown Author" w:date="2020-06-17T15:25:13Z">
        <w:r>
          <w:rPr>
            <w:rFonts w:ascii="Courier New" w:hAnsi="Courier New"/>
          </w:rPr>
          <w:t xml:space="preserve">AlphaPart.ped </w:t>
        </w:r>
      </w:ins>
      <w:ins w:id="204" w:author="Unknown Author" w:date="2020-06-17T15:25:13Z">
        <w:r>
          <w:rPr/>
          <w:t xml:space="preserve">dataset. </w:t>
        </w:r>
      </w:ins>
      <w:r>
        <w:rPr/>
        <w:t xml:space="preserve">We use the </w:t>
      </w:r>
      <w:r>
        <w:rPr>
          <w:rFonts w:ascii="Courier" w:hAnsi="Courier"/>
        </w:rPr>
        <w:t>AlphaPart()</w:t>
      </w:r>
      <w:r>
        <w:rPr/>
        <w:t xml:space="preserve"> function to partition breeding values </w:t>
      </w:r>
      <w:ins w:id="205" w:author="Unknown Author" w:date="2020-06-19T08:06:07Z">
        <w:r>
          <w:rPr/>
          <w:t xml:space="preserve">for trait 1 </w:t>
        </w:r>
      </w:ins>
      <w:r>
        <w:rPr/>
        <w:t>(</w:t>
      </w:r>
      <w:r>
        <w:rPr>
          <w:rFonts w:ascii="Courier" w:hAnsi="Courier"/>
        </w:rPr>
        <w:t>bv1</w:t>
      </w:r>
      <w:r>
        <w:rPr/>
        <w:t xml:space="preserve">) </w:t>
      </w:r>
      <w:r>
        <w:rPr>
          <w:rFonts w:cs="Courier"/>
        </w:rPr>
        <w:t>i</w:t>
      </w:r>
      <w:r>
        <w:rPr/>
        <w:t xml:space="preserve">n the </w:t>
      </w:r>
      <w:r>
        <w:rPr>
          <w:rFonts w:cs="Courier" w:ascii="Courier" w:hAnsi="Courier"/>
        </w:rPr>
        <w:t>AlphaPart.ped</w:t>
      </w:r>
      <w:r>
        <w:rPr/>
        <w:t xml:space="preserve"> by the country variable into domestic and import contributions:</w:t>
      </w:r>
    </w:p>
    <w:p>
      <w:pPr>
        <w:pStyle w:val="Code"/>
        <w:spacing w:lineRule="auto" w:line="480"/>
        <w:rPr/>
      </w:pPr>
      <w:r>
        <w:rPr>
          <w:sz w:val="20"/>
          <w:szCs w:val="20"/>
        </w:rPr>
        <w:t>&gt; data(AlphaPart.ped)</w:t>
        <w:br/>
        <w:t>&gt; part &lt;- AlphaPart(x = AlphaPart.ped,</w:t>
        <w:br/>
        <w:t xml:space="preserve">                    colPath = “country”,</w:t>
        <w:br/>
        <w:t xml:space="preserve">                    colBV = “bv1”)</w:t>
      </w:r>
    </w:p>
    <w:p>
      <w:pPr>
        <w:pStyle w:val="Code"/>
        <w:jc w:val="both"/>
        <w:rPr/>
      </w:pPr>
      <w:ins w:id="206" w:author="Unknown Author" w:date="2020-06-17T15:26:01Z">
        <w:r>
          <w:rPr>
            <w:rFonts w:ascii="Times New Roman" w:hAnsi="Times New Roman"/>
          </w:rPr>
          <w:t xml:space="preserve">The output </w:t>
        </w:r>
      </w:ins>
      <w:ins w:id="207" w:author="Unknown Author" w:date="2020-06-18T08:56:27Z">
        <w:r>
          <w:rPr>
            <w:rFonts w:ascii="Courier New" w:hAnsi="Courier New"/>
          </w:rPr>
          <w:t>part</w:t>
        </w:r>
      </w:ins>
      <w:ins w:id="208" w:author="Unknown Author" w:date="2020-06-16T13:34:53Z">
        <w:r>
          <w:rPr>
            <w:rFonts w:ascii="Times New Roman" w:hAnsi="Times New Roman"/>
          </w:rPr>
          <w:t xml:space="preserve"> </w:t>
        </w:r>
      </w:ins>
      <w:ins w:id="209" w:author="Unknown Author" w:date="2020-06-16T13:35:00Z">
        <w:r>
          <w:rPr>
            <w:rFonts w:ascii="Times New Roman" w:hAnsi="Times New Roman"/>
          </w:rPr>
          <w:t xml:space="preserve">is an </w:t>
        </w:r>
      </w:ins>
      <w:ins w:id="210" w:author="Unknown Author" w:date="2020-06-16T13:35:00Z">
        <w:r>
          <w:rPr/>
          <w:t>AlphaPart</w:t>
        </w:r>
      </w:ins>
      <w:ins w:id="211" w:author="Unknown Author" w:date="2020-06-16T13:35:00Z">
        <w:r>
          <w:rPr>
            <w:rFonts w:ascii="Times New Roman" w:hAnsi="Times New Roman"/>
          </w:rPr>
          <w:t xml:space="preserve"> object, which is a list with </w:t>
        </w:r>
      </w:ins>
      <w:ins w:id="212" w:author="Unknown Author" w:date="2020-06-16T13:46:24Z">
        <w:r>
          <w:rPr>
            <w:rFonts w:ascii="Times New Roman" w:hAnsi="Times New Roman"/>
          </w:rPr>
          <w:t>an</w:t>
        </w:r>
      </w:ins>
      <w:ins w:id="213" w:author="Unknown Author" w:date="2020-06-16T13:36:48Z">
        <w:r>
          <w:rPr>
            <w:rFonts w:ascii="Times New Roman" w:hAnsi="Times New Roman"/>
          </w:rPr>
          <w:t xml:space="preserve"> </w:t>
        </w:r>
      </w:ins>
      <w:ins w:id="214" w:author="Unknown Author" w:date="2020-06-16T13:36:48Z">
        <w:r>
          <w:rPr>
            <w:rFonts w:ascii="Courier New" w:hAnsi="Courier New"/>
          </w:rPr>
          <w:t>info</w:t>
        </w:r>
      </w:ins>
      <w:ins w:id="215" w:author="Unknown Author" w:date="2020-06-16T13:36:48Z">
        <w:r>
          <w:rPr>
            <w:rFonts w:ascii="Times New Roman" w:hAnsi="Times New Roman"/>
          </w:rPr>
          <w:t xml:space="preserve"> element and an element for ea</w:t>
        </w:r>
      </w:ins>
      <w:ins w:id="216" w:author="Unknown Author" w:date="2020-06-16T13:37:00Z">
        <w:r>
          <w:rPr>
            <w:rFonts w:ascii="Times New Roman" w:hAnsi="Times New Roman"/>
          </w:rPr>
          <w:t>ch of the partitioned traits.</w:t>
        </w:r>
      </w:ins>
      <w:ins w:id="217" w:author="Unknown Author" w:date="2020-06-16T13:45:10Z">
        <w:r>
          <w:rPr>
            <w:rFonts w:ascii="Times New Roman" w:hAnsi="Times New Roman"/>
          </w:rPr>
          <w:t xml:space="preserve"> The </w:t>
        </w:r>
      </w:ins>
      <w:ins w:id="218" w:author="Unknown Author" w:date="2020-06-16T13:45:10Z">
        <w:r>
          <w:rPr>
            <w:rFonts w:ascii="Courier New" w:hAnsi="Courier New"/>
          </w:rPr>
          <w:t>info</w:t>
        </w:r>
      </w:ins>
      <w:ins w:id="219" w:author="Unknown Author" w:date="2020-06-16T13:45:10Z">
        <w:r>
          <w:rPr>
            <w:rFonts w:ascii="Times New Roman" w:hAnsi="Times New Roman"/>
          </w:rPr>
          <w:t xml:space="preserve"> element is a list with </w:t>
        </w:r>
      </w:ins>
      <w:ins w:id="220" w:author="Unknown Author" w:date="2020-06-16T13:47:23Z">
        <w:r>
          <w:rPr>
            <w:rFonts w:ascii="Times New Roman" w:hAnsi="Times New Roman"/>
          </w:rPr>
          <w:t>information on the path variable (</w:t>
        </w:r>
      </w:ins>
      <w:ins w:id="221" w:author="Unknown Author" w:date="2020-06-16T13:47:23Z">
        <w:r>
          <w:rPr>
            <w:rFonts w:ascii="Courier New" w:hAnsi="Courier New"/>
            <w:sz w:val="24"/>
            <w:szCs w:val="24"/>
          </w:rPr>
          <w:t>path</w:t>
        </w:r>
      </w:ins>
      <w:ins w:id="222" w:author="Unknown Author" w:date="2020-06-16T13:47:23Z">
        <w:r>
          <w:rPr>
            <w:rFonts w:ascii="Times New Roman" w:hAnsi="Times New Roman"/>
          </w:rPr>
          <w:t>), number of paths</w:t>
        </w:r>
      </w:ins>
      <w:r>
        <w:rPr/>
        <w:commentReference w:id="2"/>
      </w:r>
      <w:ins w:id="223" w:author="Unknown Author" w:date="2020-06-16T13:47:23Z">
        <w:r>
          <w:rPr>
            <w:rFonts w:ascii="Times New Roman" w:hAnsi="Times New Roman"/>
          </w:rPr>
          <w:t xml:space="preserve"> (</w:t>
        </w:r>
      </w:ins>
      <w:ins w:id="224" w:author="Unknown Author" w:date="2020-06-16T13:47:23Z">
        <w:r>
          <w:rPr>
            <w:rFonts w:ascii="Courier New" w:hAnsi="Courier New"/>
            <w:sz w:val="24"/>
            <w:szCs w:val="24"/>
          </w:rPr>
          <w:t>nP</w:t>
        </w:r>
      </w:ins>
      <w:ins w:id="225" w:author="Unknown Author" w:date="2020-06-16T13:47:23Z">
        <w:r>
          <w:rPr>
            <w:rFonts w:ascii="Times New Roman" w:hAnsi="Times New Roman"/>
          </w:rPr>
          <w:t xml:space="preserve">), </w:t>
        </w:r>
      </w:ins>
      <w:ins w:id="226" w:author="Unknown Author" w:date="2020-06-18T09:03:04Z">
        <w:r>
          <w:rPr>
            <w:rFonts w:ascii="Times New Roman" w:hAnsi="Times New Roman"/>
          </w:rPr>
          <w:t>names</w:t>
        </w:r>
      </w:ins>
      <w:ins w:id="227" w:author="Unknown Author" w:date="2020-06-16T13:48:00Z">
        <w:r>
          <w:rPr>
            <w:rFonts w:ascii="Times New Roman" w:hAnsi="Times New Roman"/>
          </w:rPr>
          <w:t xml:space="preserve"> of paths (</w:t>
        </w:r>
      </w:ins>
      <w:ins w:id="228" w:author="Unknown Author" w:date="2020-06-16T13:48:00Z">
        <w:r>
          <w:rPr>
            <w:rFonts w:ascii="Courier New" w:hAnsi="Courier New"/>
          </w:rPr>
          <w:t>lP</w:t>
        </w:r>
      </w:ins>
      <w:ins w:id="229" w:author="Unknown Author" w:date="2020-06-16T13:48:00Z">
        <w:r>
          <w:rPr>
            <w:rFonts w:ascii="Times New Roman" w:hAnsi="Times New Roman"/>
          </w:rPr>
          <w:t>), number of traits (</w:t>
        </w:r>
      </w:ins>
      <w:ins w:id="230" w:author="Unknown Author" w:date="2020-06-16T13:48:00Z">
        <w:r>
          <w:rPr>
            <w:rFonts w:ascii="Courier New" w:hAnsi="Courier New"/>
          </w:rPr>
          <w:t>nT</w:t>
        </w:r>
      </w:ins>
      <w:ins w:id="231" w:author="Unknown Author" w:date="2020-06-16T13:48:00Z">
        <w:r>
          <w:rPr>
            <w:rFonts w:ascii="Times New Roman" w:hAnsi="Times New Roman"/>
          </w:rPr>
          <w:t>), names of traits (</w:t>
        </w:r>
      </w:ins>
      <w:ins w:id="232" w:author="Unknown Author" w:date="2020-06-16T13:48:00Z">
        <w:r>
          <w:rPr>
            <w:rFonts w:ascii="Courier New" w:hAnsi="Courier New"/>
            <w:sz w:val="24"/>
            <w:szCs w:val="24"/>
          </w:rPr>
          <w:t>lT</w:t>
        </w:r>
      </w:ins>
      <w:ins w:id="233" w:author="Unknown Author" w:date="2020-06-16T13:48:00Z">
        <w:r>
          <w:rPr>
            <w:rFonts w:ascii="Times New Roman" w:hAnsi="Times New Roman"/>
          </w:rPr>
          <w:t>), and putative warnings (</w:t>
        </w:r>
      </w:ins>
      <w:ins w:id="234" w:author="Unknown Author" w:date="2020-06-16T13:48:00Z">
        <w:r>
          <w:rPr>
            <w:rFonts w:ascii="Courier New" w:hAnsi="Courier New"/>
            <w:sz w:val="24"/>
            <w:szCs w:val="24"/>
          </w:rPr>
          <w:t>warn</w:t>
        </w:r>
      </w:ins>
      <w:ins w:id="235" w:author="Unknown Author" w:date="2020-06-16T13:48:00Z">
        <w:r>
          <w:rPr>
            <w:rFonts w:ascii="Times New Roman" w:hAnsi="Times New Roman"/>
          </w:rPr>
          <w:t>)</w:t>
        </w:r>
      </w:ins>
      <w:ins w:id="236" w:author="Unknown Author" w:date="2020-06-16T13:49:01Z">
        <w:r>
          <w:rPr>
            <w:rFonts w:ascii="Times New Roman" w:hAnsi="Times New Roman"/>
          </w:rPr>
          <w:t>.</w:t>
        </w:r>
      </w:ins>
      <w:ins w:id="237" w:author="Unknown Author" w:date="2020-06-16T13:52:01Z">
        <w:r>
          <w:rPr>
            <w:rFonts w:ascii="Times New Roman" w:hAnsi="Times New Roman"/>
          </w:rPr>
          <w:t xml:space="preserve"> The trait element </w:t>
        </w:r>
      </w:ins>
      <w:ins w:id="238" w:author="Unknown Author" w:date="2020-06-16T13:53:00Z">
        <w:r>
          <w:rPr>
            <w:rFonts w:ascii="Courier New" w:hAnsi="Courier New"/>
          </w:rPr>
          <w:t xml:space="preserve">bv1 </w:t>
        </w:r>
      </w:ins>
      <w:ins w:id="239" w:author="Unknown Author" w:date="2020-06-16T13:53:00Z">
        <w:r>
          <w:rPr>
            <w:rFonts w:ascii="Times New Roman" w:hAnsi="Times New Roman"/>
          </w:rPr>
          <w:t xml:space="preserve">is a table (shown below). It includes the </w:t>
        </w:r>
      </w:ins>
      <w:ins w:id="240" w:author="Unknown Author" w:date="2020-06-17T15:27:58Z">
        <w:r>
          <w:rPr>
            <w:rFonts w:ascii="Times New Roman" w:hAnsi="Times New Roman"/>
          </w:rPr>
          <w:t>input informat</w:t>
        </w:r>
      </w:ins>
      <w:ins w:id="241" w:author="Unknown Author" w:date="2020-06-17T15:28:00Z">
        <w:r>
          <w:rPr>
            <w:rFonts w:ascii="Times New Roman" w:hAnsi="Times New Roman"/>
          </w:rPr>
          <w:t>ion</w:t>
        </w:r>
      </w:ins>
      <w:ins w:id="242" w:author="Unknown Author" w:date="2020-06-16T13:54:00Z">
        <w:r>
          <w:rPr>
            <w:rFonts w:ascii="Times New Roman" w:hAnsi="Times New Roman"/>
          </w:rPr>
          <w:t>, the breeding value for the trait</w:t>
        </w:r>
      </w:ins>
      <w:ins w:id="243" w:author="Unknown Author" w:date="2020-06-16T13:56:28Z">
        <w:r>
          <w:rPr>
            <w:rFonts w:ascii="Times New Roman" w:hAnsi="Times New Roman"/>
          </w:rPr>
          <w:t xml:space="preserve"> (</w:t>
        </w:r>
      </w:ins>
      <w:ins w:id="244" w:author="Unknown Author" w:date="2020-06-16T13:56:28Z">
        <w:r>
          <w:rPr>
            <w:rFonts w:ascii="Courier New" w:hAnsi="Courier New"/>
          </w:rPr>
          <w:t>bv1</w:t>
        </w:r>
      </w:ins>
      <w:ins w:id="245" w:author="Unknown Author" w:date="2020-06-16T13:56:28Z">
        <w:r>
          <w:rPr>
            <w:rFonts w:ascii="Times New Roman" w:hAnsi="Times New Roman"/>
          </w:rPr>
          <w:t>), the parent average</w:t>
        </w:r>
      </w:ins>
      <w:ins w:id="246" w:author="Unknown Author" w:date="2020-06-16T13:57:05Z">
        <w:r>
          <w:rPr>
            <w:rFonts w:ascii="Times New Roman" w:hAnsi="Times New Roman"/>
          </w:rPr>
          <w:t xml:space="preserve"> (</w:t>
        </w:r>
      </w:ins>
      <w:ins w:id="247" w:author="Unknown Author" w:date="2020-06-16T13:57:05Z">
        <w:r>
          <w:rPr>
            <w:rFonts w:ascii="Courier New" w:hAnsi="Courier New"/>
          </w:rPr>
          <w:t>bv1_pa</w:t>
        </w:r>
      </w:ins>
      <w:ins w:id="248" w:author="Unknown Author" w:date="2020-06-16T13:57:05Z">
        <w:r>
          <w:rPr>
            <w:rFonts w:ascii="Times New Roman" w:hAnsi="Times New Roman"/>
          </w:rPr>
          <w:t>), the Mendelian sampling term (</w:t>
        </w:r>
      </w:ins>
      <w:ins w:id="249" w:author="Unknown Author" w:date="2020-06-16T13:57:05Z">
        <w:r>
          <w:rPr>
            <w:rFonts w:ascii="Courier New" w:hAnsi="Courier New"/>
          </w:rPr>
          <w:t>bv1_w</w:t>
        </w:r>
      </w:ins>
      <w:ins w:id="250" w:author="Unknown Author" w:date="2020-06-16T13:57:05Z">
        <w:r>
          <w:rPr>
            <w:rFonts w:ascii="Times New Roman" w:hAnsi="Times New Roman"/>
          </w:rPr>
          <w:t xml:space="preserve">), and the </w:t>
        </w:r>
      </w:ins>
      <w:ins w:id="251" w:author="Unknown Author" w:date="2020-06-16T13:59:23Z">
        <w:r>
          <w:rPr>
            <w:rFonts w:ascii="Times New Roman" w:hAnsi="Times New Roman"/>
          </w:rPr>
          <w:t xml:space="preserve">contributions of each </w:t>
        </w:r>
      </w:ins>
      <w:ins w:id="252" w:author="Unknown Author" w:date="2020-06-16T13:59:23Z">
        <w:r>
          <w:rPr>
            <w:rFonts w:ascii="Times New Roman" w:hAnsi="Times New Roman"/>
          </w:rPr>
          <w:t>path</w:t>
        </w:r>
      </w:ins>
      <w:ins w:id="253" w:author="Unknown Author" w:date="2020-06-16T13:59:23Z">
        <w:r>
          <w:rPr>
            <w:rFonts w:ascii="Times New Roman" w:hAnsi="Times New Roman"/>
          </w:rPr>
          <w:t xml:space="preserve"> to the breeding value (</w:t>
        </w:r>
      </w:ins>
      <w:ins w:id="254" w:author="Unknown Author" w:date="2020-06-16T13:59:23Z">
        <w:r>
          <w:rPr>
            <w:rFonts w:ascii="Courier New" w:hAnsi="Courier New"/>
          </w:rPr>
          <w:t>bv1_domestic, bv1_import</w:t>
        </w:r>
      </w:ins>
      <w:ins w:id="255" w:author="Unknown Author" w:date="2020-06-16T13:59:23Z">
        <w:r>
          <w:rPr>
            <w:rFonts w:ascii="Times New Roman" w:hAnsi="Times New Roman"/>
          </w:rPr>
          <w:t>).</w:t>
        </w:r>
      </w:ins>
    </w:p>
    <w:p>
      <w:pPr>
        <w:pStyle w:val="Code"/>
        <w:jc w:val="both"/>
        <w:rPr>
          <w:rFonts w:ascii="Courier New" w:hAnsi="Courier New"/>
          <w:sz w:val="20"/>
          <w:szCs w:val="20"/>
        </w:rPr>
      </w:pPr>
      <w:ins w:id="256" w:author="Unknown Author" w:date="2020-06-17T15:28:20Z">
        <w:r>
          <w:rPr>
            <w:rFonts w:ascii="Courier New" w:hAnsi="Courier New"/>
            <w:sz w:val="20"/>
            <w:szCs w:val="20"/>
          </w:rPr>
          <w:t>&gt; part$bv1</w:t>
        </w:r>
      </w:ins>
    </w:p>
    <w:tbl>
      <w:tblPr>
        <w:tblW w:w="888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91"/>
        <w:gridCol w:w="491"/>
        <w:gridCol w:w="491"/>
        <w:gridCol w:w="491"/>
        <w:gridCol w:w="1091"/>
        <w:gridCol w:w="850"/>
        <w:gridCol w:w="491"/>
        <w:gridCol w:w="851"/>
        <w:gridCol w:w="731"/>
        <w:gridCol w:w="1571"/>
        <w:gridCol w:w="1330"/>
      </w:tblGrid>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57" w:author="Unknown Author" w:date="2020-06-17T15:32:37Z">
              <w:r>
                <w:rPr>
                  <w:rFonts w:ascii="Courier New" w:hAnsi="Courier New"/>
                  <w:sz w:val="20"/>
                  <w:szCs w:val="20"/>
                </w:rPr>
                <w:t>IId</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58" w:author="Unknown Author" w:date="2020-06-17T15:32:37Z">
              <w:r>
                <w:rPr>
                  <w:rFonts w:ascii="Courier New" w:hAnsi="Courier New"/>
                  <w:sz w:val="20"/>
                  <w:szCs w:val="20"/>
                </w:rPr>
                <w:t>FId</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59" w:author="Unknown Author" w:date="2020-06-17T15:32:37Z">
              <w:r>
                <w:rPr>
                  <w:rFonts w:ascii="Courier New" w:hAnsi="Courier New"/>
                  <w:sz w:val="20"/>
                  <w:szCs w:val="20"/>
                </w:rPr>
                <w:t>MId</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60" w:author="Unknown Author" w:date="2020-06-17T15:32:37Z">
              <w:r>
                <w:rPr>
                  <w:rFonts w:ascii="Courier New" w:hAnsi="Courier New"/>
                  <w:sz w:val="20"/>
                  <w:szCs w:val="20"/>
                </w:rPr>
                <w:t>gen</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61" w:author="Unknown Author" w:date="2020-06-17T15:32:37Z">
              <w:r>
                <w:rPr>
                  <w:rFonts w:ascii="Courier New" w:hAnsi="Courier New"/>
                  <w:sz w:val="20"/>
                  <w:szCs w:val="20"/>
                </w:rPr>
                <w:t>country</w:t>
              </w:r>
            </w:ins>
          </w:p>
        </w:tc>
        <w:tc>
          <w:tcPr>
            <w:tcW w:w="850"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62" w:author="Unknown Author" w:date="2020-06-17T15:32:37Z">
              <w:r>
                <w:rPr>
                  <w:rFonts w:ascii="Courier New" w:hAnsi="Courier New"/>
                  <w:sz w:val="20"/>
                  <w:szCs w:val="20"/>
                </w:rPr>
                <w:t>gender</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63" w:author="Unknown Author" w:date="2020-06-17T15:32:37Z">
              <w:r>
                <w:rPr>
                  <w:rFonts w:ascii="Courier New" w:hAnsi="Courier New"/>
                  <w:sz w:val="20"/>
                  <w:szCs w:val="20"/>
                </w:rPr>
                <w:t>bv1</w:t>
              </w:r>
            </w:ins>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64" w:author="Unknown Author" w:date="2020-06-17T15:32:37Z">
              <w:r>
                <w:rPr>
                  <w:rFonts w:ascii="Courier New" w:hAnsi="Courier New"/>
                  <w:sz w:val="20"/>
                  <w:szCs w:val="20"/>
                </w:rPr>
                <w:t>bv1_pa</w:t>
              </w:r>
            </w:ins>
          </w:p>
        </w:tc>
        <w:tc>
          <w:tcPr>
            <w:tcW w:w="73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65" w:author="Unknown Author" w:date="2020-06-17T15:32:37Z">
              <w:r>
                <w:rPr>
                  <w:rFonts w:ascii="Courier New" w:hAnsi="Courier New"/>
                  <w:sz w:val="20"/>
                  <w:szCs w:val="20"/>
                </w:rPr>
                <w:t>bv1_w</w:t>
              </w:r>
            </w:ins>
          </w:p>
        </w:tc>
        <w:tc>
          <w:tcPr>
            <w:tcW w:w="15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66" w:author="Unknown Author" w:date="2020-06-17T15:32:37Z">
              <w:r>
                <w:rPr>
                  <w:rFonts w:ascii="Courier New" w:hAnsi="Courier New"/>
                  <w:sz w:val="20"/>
                  <w:szCs w:val="20"/>
                </w:rPr>
                <w:t>bv1_domestic</w:t>
              </w:r>
            </w:ins>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rFonts w:ascii="Courier New" w:hAnsi="Courier New"/>
                <w:sz w:val="20"/>
                <w:szCs w:val="20"/>
              </w:rPr>
            </w:pPr>
            <w:ins w:id="267" w:author="Unknown Author" w:date="2020-06-17T15:32:37Z">
              <w:r>
                <w:rPr>
                  <w:rFonts w:ascii="Courier New" w:hAnsi="Courier New"/>
                  <w:sz w:val="20"/>
                  <w:szCs w:val="20"/>
                </w:rPr>
                <w:t>bv1_import</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68" w:author="Unknown Author" w:date="2020-06-17T15:32:37Z">
              <w:r>
                <w:rPr>
                  <w:rFonts w:ascii="Courier New" w:hAnsi="Courier New"/>
                  <w:sz w:val="20"/>
                  <w:szCs w:val="20"/>
                </w:rPr>
                <w:t>A</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r>
              <w:rPr>
                <w:rFonts w:ascii="Courier New" w:hAnsi="Courier New"/>
                <w:sz w:val="20"/>
                <w:szCs w:val="20"/>
              </w:rPr>
            </w:r>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r>
              <w:rPr>
                <w:rFonts w:ascii="Courier New" w:hAnsi="Courier New"/>
                <w:sz w:val="20"/>
                <w:szCs w:val="20"/>
              </w:rPr>
            </w:r>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69" w:author="Unknown Author" w:date="2020-06-17T15:32:37Z">
              <w:r>
                <w:rPr>
                  <w:rFonts w:ascii="Courier New" w:hAnsi="Courier New"/>
                  <w:sz w:val="20"/>
                  <w:szCs w:val="20"/>
                </w:rPr>
                <w:t>1</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70" w:author="Unknown Author" w:date="2020-06-17T15:32:37Z">
              <w:r>
                <w:rPr>
                  <w:rFonts w:ascii="Courier New" w:hAnsi="Courier New"/>
                  <w:sz w:val="20"/>
                  <w:szCs w:val="20"/>
                </w:rPr>
                <w:t>domestic</w:t>
              </w:r>
            </w:ins>
          </w:p>
        </w:tc>
        <w:tc>
          <w:tcPr>
            <w:tcW w:w="850"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71" w:author="Unknown Author" w:date="2020-06-17T15:32:37Z">
              <w:r>
                <w:rPr>
                  <w:rFonts w:ascii="Courier New" w:hAnsi="Courier New"/>
                  <w:sz w:val="20"/>
                  <w:szCs w:val="20"/>
                </w:rPr>
                <w:t>F</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72" w:author="Unknown Author" w:date="2020-06-17T15:32:37Z">
              <w:r>
                <w:rPr>
                  <w:rFonts w:ascii="Courier New" w:hAnsi="Courier New"/>
                  <w:sz w:val="20"/>
                  <w:szCs w:val="20"/>
                </w:rPr>
                <w:t>100</w:t>
              </w:r>
            </w:ins>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r>
              <w:rPr/>
              <w:commentReference w:id="3"/>
            </w:r>
            <w:ins w:id="273" w:author="Unknown Author" w:date="2020-06-17T15:32:37Z">
              <w:r>
                <w:rPr>
                  <w:rFonts w:ascii="Courier New" w:hAnsi="Courier New"/>
                  <w:sz w:val="20"/>
                  <w:szCs w:val="20"/>
                </w:rPr>
                <w:t>0</w:t>
              </w:r>
            </w:ins>
          </w:p>
        </w:tc>
        <w:tc>
          <w:tcPr>
            <w:tcW w:w="73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74" w:author="Unknown Author" w:date="2020-06-17T15:32:37Z">
              <w:r>
                <w:rPr>
                  <w:rFonts w:ascii="Courier New" w:hAnsi="Courier New"/>
                  <w:sz w:val="20"/>
                  <w:szCs w:val="20"/>
                </w:rPr>
                <w:t>100</w:t>
              </w:r>
            </w:ins>
          </w:p>
        </w:tc>
        <w:tc>
          <w:tcPr>
            <w:tcW w:w="15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75" w:author="Unknown Author" w:date="2020-06-17T15:32:37Z">
              <w:r>
                <w:rPr>
                  <w:rFonts w:ascii="Courier New" w:hAnsi="Courier New"/>
                  <w:sz w:val="20"/>
                  <w:szCs w:val="20"/>
                </w:rPr>
                <w:t>100</w:t>
              </w:r>
            </w:ins>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rFonts w:ascii="Courier New" w:hAnsi="Courier New"/>
                <w:sz w:val="20"/>
                <w:szCs w:val="20"/>
              </w:rPr>
            </w:pPr>
            <w:ins w:id="276" w:author="Unknown Author" w:date="2020-06-17T15:32:37Z">
              <w:r>
                <w:rPr>
                  <w:rFonts w:ascii="Courier New" w:hAnsi="Courier New"/>
                  <w:sz w:val="20"/>
                  <w:szCs w:val="20"/>
                </w:rPr>
                <w:t>0</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77" w:author="Unknown Author" w:date="2020-06-17T15:32:37Z">
              <w:r>
                <w:rPr>
                  <w:rFonts w:ascii="Courier New" w:hAnsi="Courier New"/>
                  <w:sz w:val="20"/>
                  <w:szCs w:val="20"/>
                </w:rPr>
                <w:t>B</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r>
              <w:rPr>
                <w:rFonts w:ascii="Courier New" w:hAnsi="Courier New"/>
                <w:sz w:val="20"/>
                <w:szCs w:val="20"/>
              </w:rPr>
            </w:r>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r>
              <w:rPr>
                <w:rFonts w:ascii="Courier New" w:hAnsi="Courier New"/>
                <w:sz w:val="20"/>
                <w:szCs w:val="20"/>
              </w:rPr>
            </w:r>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78" w:author="Unknown Author" w:date="2020-06-17T15:32:37Z">
              <w:r>
                <w:rPr>
                  <w:rFonts w:ascii="Courier New" w:hAnsi="Courier New"/>
                  <w:sz w:val="20"/>
                  <w:szCs w:val="20"/>
                </w:rPr>
                <w:t>1</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79" w:author="Unknown Author" w:date="2020-06-17T15:32:37Z">
              <w:r>
                <w:rPr>
                  <w:rFonts w:ascii="Courier New" w:hAnsi="Courier New"/>
                  <w:sz w:val="20"/>
                  <w:szCs w:val="20"/>
                </w:rPr>
                <w:t>import</w:t>
              </w:r>
            </w:ins>
          </w:p>
        </w:tc>
        <w:tc>
          <w:tcPr>
            <w:tcW w:w="850"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80" w:author="Unknown Author" w:date="2020-06-17T15:32:37Z">
              <w:r>
                <w:rPr>
                  <w:rFonts w:ascii="Courier New" w:hAnsi="Courier New"/>
                  <w:sz w:val="20"/>
                  <w:szCs w:val="20"/>
                </w:rPr>
                <w:t>M</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81" w:author="Unknown Author" w:date="2020-06-17T15:32:37Z">
              <w:r>
                <w:rPr>
                  <w:rFonts w:ascii="Courier New" w:hAnsi="Courier New"/>
                  <w:sz w:val="20"/>
                  <w:szCs w:val="20"/>
                </w:rPr>
                <w:t>105</w:t>
              </w:r>
            </w:ins>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82" w:author="Unknown Author" w:date="2020-06-17T15:32:37Z">
              <w:r>
                <w:rPr>
                  <w:rFonts w:ascii="Courier New" w:hAnsi="Courier New"/>
                  <w:sz w:val="20"/>
                  <w:szCs w:val="20"/>
                </w:rPr>
                <w:t>0</w:t>
              </w:r>
            </w:ins>
          </w:p>
        </w:tc>
        <w:tc>
          <w:tcPr>
            <w:tcW w:w="73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83" w:author="Unknown Author" w:date="2020-06-17T15:32:37Z">
              <w:r>
                <w:rPr>
                  <w:rFonts w:ascii="Courier New" w:hAnsi="Courier New"/>
                  <w:sz w:val="20"/>
                  <w:szCs w:val="20"/>
                </w:rPr>
                <w:t>105</w:t>
              </w:r>
            </w:ins>
          </w:p>
        </w:tc>
        <w:tc>
          <w:tcPr>
            <w:tcW w:w="15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84" w:author="Unknown Author" w:date="2020-06-17T15:32:37Z">
              <w:r>
                <w:rPr>
                  <w:rFonts w:ascii="Courier New" w:hAnsi="Courier New"/>
                  <w:sz w:val="20"/>
                  <w:szCs w:val="20"/>
                </w:rPr>
                <w:t>0</w:t>
              </w:r>
            </w:ins>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rFonts w:ascii="Courier New" w:hAnsi="Courier New"/>
                <w:sz w:val="20"/>
                <w:szCs w:val="20"/>
              </w:rPr>
            </w:pPr>
            <w:ins w:id="285" w:author="Unknown Author" w:date="2020-06-17T15:32:37Z">
              <w:r>
                <w:rPr>
                  <w:rFonts w:ascii="Courier New" w:hAnsi="Courier New"/>
                  <w:sz w:val="20"/>
                  <w:szCs w:val="20"/>
                </w:rPr>
                <w:t>105</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86" w:author="Unknown Author" w:date="2020-06-17T15:32:37Z">
              <w:r>
                <w:rPr>
                  <w:rFonts w:ascii="Courier New" w:hAnsi="Courier New"/>
                  <w:sz w:val="20"/>
                  <w:szCs w:val="20"/>
                </w:rPr>
                <w:t>C</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87" w:author="Unknown Author" w:date="2020-06-17T15:32:37Z">
              <w:r>
                <w:rPr>
                  <w:rFonts w:ascii="Courier New" w:hAnsi="Courier New"/>
                  <w:sz w:val="20"/>
                  <w:szCs w:val="20"/>
                </w:rPr>
                <w:t>B</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88" w:author="Unknown Author" w:date="2020-06-17T15:32:37Z">
              <w:r>
                <w:rPr>
                  <w:rFonts w:ascii="Courier New" w:hAnsi="Courier New"/>
                  <w:sz w:val="20"/>
                  <w:szCs w:val="20"/>
                </w:rPr>
                <w:t>A</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89" w:author="Unknown Author" w:date="2020-06-17T15:32:37Z">
              <w:r>
                <w:rPr>
                  <w:rFonts w:ascii="Courier New" w:hAnsi="Courier New"/>
                  <w:sz w:val="20"/>
                  <w:szCs w:val="20"/>
                </w:rPr>
                <w:t>2</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90" w:author="Unknown Author" w:date="2020-06-17T15:32:37Z">
              <w:r>
                <w:rPr>
                  <w:rFonts w:ascii="Courier New" w:hAnsi="Courier New"/>
                  <w:sz w:val="20"/>
                  <w:szCs w:val="20"/>
                </w:rPr>
                <w:t>domestic</w:t>
              </w:r>
            </w:ins>
          </w:p>
        </w:tc>
        <w:tc>
          <w:tcPr>
            <w:tcW w:w="850"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left"/>
              <w:rPr>
                <w:rFonts w:ascii="Courier New" w:hAnsi="Courier New"/>
                <w:sz w:val="20"/>
                <w:szCs w:val="20"/>
              </w:rPr>
            </w:pPr>
            <w:ins w:id="291" w:author="Unknown Author" w:date="2020-06-17T15:32:37Z">
              <w:r>
                <w:rPr>
                  <w:rFonts w:ascii="Courier New" w:hAnsi="Courier New"/>
                  <w:sz w:val="20"/>
                  <w:szCs w:val="20"/>
                </w:rPr>
                <w:t>F</w:t>
              </w:r>
            </w:ins>
          </w:p>
        </w:tc>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92" w:author="Unknown Author" w:date="2020-06-17T15:32:37Z">
              <w:r>
                <w:rPr>
                  <w:rFonts w:ascii="Courier New" w:hAnsi="Courier New"/>
                  <w:sz w:val="20"/>
                  <w:szCs w:val="20"/>
                </w:rPr>
                <w:t>104</w:t>
              </w:r>
            </w:ins>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93" w:author="Unknown Author" w:date="2020-06-17T15:32:37Z">
              <w:r>
                <w:rPr>
                  <w:rFonts w:ascii="Courier New" w:hAnsi="Courier New"/>
                  <w:sz w:val="20"/>
                  <w:szCs w:val="20"/>
                </w:rPr>
                <w:t>102.5</w:t>
              </w:r>
            </w:ins>
          </w:p>
        </w:tc>
        <w:tc>
          <w:tcPr>
            <w:tcW w:w="73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94" w:author="Unknown Author" w:date="2020-06-17T15:32:37Z">
              <w:r>
                <w:rPr>
                  <w:rFonts w:ascii="Courier New" w:hAnsi="Courier New"/>
                  <w:sz w:val="20"/>
                  <w:szCs w:val="20"/>
                </w:rPr>
                <w:t>1.5</w:t>
              </w:r>
            </w:ins>
          </w:p>
        </w:tc>
        <w:tc>
          <w:tcPr>
            <w:tcW w:w="15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144" w:after="0"/>
              <w:jc w:val="right"/>
              <w:rPr>
                <w:rFonts w:ascii="Courier New" w:hAnsi="Courier New"/>
                <w:sz w:val="20"/>
                <w:szCs w:val="20"/>
              </w:rPr>
            </w:pPr>
            <w:ins w:id="295" w:author="Unknown Author" w:date="2020-06-17T15:32:37Z">
              <w:r>
                <w:rPr>
                  <w:rFonts w:ascii="Courier New" w:hAnsi="Courier New"/>
                  <w:sz w:val="20"/>
                  <w:szCs w:val="20"/>
                </w:rPr>
                <w:t>51.5</w:t>
              </w:r>
            </w:ins>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144" w:after="0"/>
              <w:jc w:val="right"/>
              <w:rPr>
                <w:rFonts w:ascii="Courier New" w:hAnsi="Courier New"/>
                <w:sz w:val="20"/>
                <w:szCs w:val="20"/>
              </w:rPr>
            </w:pPr>
            <w:ins w:id="296" w:author="Unknown Author" w:date="2020-06-17T15:32:37Z">
              <w:r>
                <w:rPr>
                  <w:rFonts w:ascii="Courier New" w:hAnsi="Courier New"/>
                  <w:sz w:val="20"/>
                  <w:szCs w:val="20"/>
                </w:rPr>
                <w:t>52.5</w:t>
              </w:r>
            </w:ins>
          </w:p>
        </w:tc>
      </w:tr>
    </w:tbl>
    <w:p>
      <w:pPr>
        <w:pStyle w:val="Code"/>
        <w:jc w:val="both"/>
        <w:rPr/>
      </w:pPr>
      <w:r>
        <w:rPr/>
      </w:r>
    </w:p>
    <w:p>
      <w:pPr>
        <w:pStyle w:val="Normal"/>
        <w:rPr/>
      </w:pPr>
      <w:r>
        <w:rPr/>
        <w:t xml:space="preserve">The </w:t>
      </w:r>
      <w:r>
        <w:rPr>
          <w:rFonts w:cs="Courier"/>
        </w:rPr>
        <w:t xml:space="preserve">partitioning function </w:t>
      </w:r>
      <w:r>
        <w:rPr>
          <w:rFonts w:cs="Courier" w:ascii="Courier" w:hAnsi="Courier"/>
        </w:rPr>
        <w:t>AlphaPar</w:t>
      </w:r>
      <w:r>
        <w:rPr/>
        <w:commentReference w:id="4"/>
      </w:r>
      <w:r>
        <w:rPr>
          <w:rFonts w:cs="Courier" w:ascii="Courier" w:hAnsi="Courier"/>
        </w:rPr>
        <w:t>t()</w:t>
      </w:r>
      <w:r>
        <w:rPr>
          <w:rFonts w:cs="Courier"/>
        </w:rPr>
        <w:t xml:space="preserve"> </w:t>
      </w:r>
      <w:r>
        <w:rPr/>
        <w:t xml:space="preserve">requires a data frame holding pedigree with animal/sire/dam or animal/sire/maternal-grandsire, a time-ordering variable such as year of birth, partition variable (path), and breeding values. Following the method described in García-Cortés </w:t>
      </w:r>
      <w:r>
        <w:rPr>
          <w:i/>
          <w:iCs/>
        </w:rPr>
        <w:t>et al.</w:t>
      </w:r>
      <w:r>
        <w:rPr/>
        <w:t xml:space="preserve"> [3], </w:t>
      </w:r>
      <w:del w:id="297" w:author="Unknown Author" w:date="2020-06-16T14:09:19Z">
        <w:r>
          <w:rPr/>
          <w:delText>we</w:delText>
        </w:r>
      </w:del>
      <w:ins w:id="298" w:author="Unknown Author" w:date="2020-06-16T14:09:23Z">
        <w:r>
          <w:rPr/>
          <w:t>the function</w:t>
        </w:r>
      </w:ins>
      <w:r>
        <w:rPr/>
        <w:t xml:space="preserve"> recurse</w:t>
      </w:r>
      <w:ins w:id="299" w:author="Unknown Author" w:date="2020-06-16T14:09:27Z">
        <w:r>
          <w:rPr/>
          <w:t>s</w:t>
        </w:r>
      </w:ins>
      <w:r>
        <w:rPr/>
        <w:t xml:space="preserve"> the pedigree from the oldest to the youngest individual, for each individual calculate parent average and Mendelian sampling terms for any number of traits and assign terms to paths</w:t>
      </w:r>
      <w:ins w:id="300" w:author="Unknown Author" w:date="2020-06-18T09:08:59Z">
        <w:r>
          <w:rPr/>
          <w:t xml:space="preserve"> (</w:t>
        </w:r>
      </w:ins>
      <w:ins w:id="301" w:author="Unknown Author" w:date="2020-06-18T09:09:00Z">
        <w:r>
          <w:rPr>
            <w:rFonts w:eastAsia="Noto Sans CJK SC Regular" w:cs="Arial"/>
            <w:color w:val="00000A"/>
            <w:kern w:val="0"/>
            <w:sz w:val="24"/>
            <w:szCs w:val="24"/>
            <w:lang w:val="en-GB" w:eastAsia="zh-CN" w:bidi="hi-IN"/>
          </w:rPr>
          <w:t>i.e.</w:t>
        </w:r>
      </w:ins>
      <w:ins w:id="302" w:author="Unknown Author" w:date="2020-06-18T09:09:00Z">
        <w:r>
          <w:rPr/>
          <w:t xml:space="preserve"> groups generating Mendelian sampling term)</w:t>
        </w:r>
      </w:ins>
      <w:r>
        <w:rPr/>
        <w:t xml:space="preserve">. We partition multiple traits by specifying a vector of variables, say </w:t>
      </w:r>
      <w:r>
        <w:rPr>
          <w:rFonts w:ascii="Courier" w:hAnsi="Courier"/>
        </w:rPr>
        <w:t>colBV = c(“bv1”, “bv2”)</w:t>
      </w:r>
      <w:r>
        <w:rPr/>
        <w:t>. The multiple trait option can also serve to partition samples from a posterior distribution</w:t>
      </w:r>
      <w:ins w:id="303" w:author="Unknown Author" w:date="2020-06-16T14:23:53Z">
        <w:r>
          <w:rPr/>
          <w:t xml:space="preserve"> of breeding values</w:t>
        </w:r>
      </w:ins>
      <w:r>
        <w:rPr/>
        <w:t xml:space="preserve"> to quantify uncertainty [2, 8]. To speed-up calculations we use C++ and trait-vectorised partitioning. The function can also </w:t>
      </w:r>
      <w:del w:id="304" w:author="Unknown Author" w:date="2020-06-16T14:34:41Z">
        <w:r>
          <w:rPr/>
          <w:delText>directly</w:delText>
        </w:r>
      </w:del>
      <w:ins w:id="305" w:author="Unknown Author" w:date="2020-06-16T14:34:41Z">
        <w:r>
          <w:rPr/>
          <w:t>simultaneously</w:t>
        </w:r>
      </w:ins>
      <w:r>
        <w:rPr/>
        <w:t xml:space="preserve"> partition and summarize path contributions </w:t>
      </w:r>
      <w:ins w:id="306" w:author="Unknown Author" w:date="2020-06-16T14:30:43Z">
        <w:r>
          <w:rPr/>
          <w:t>by a grouping variable</w:t>
        </w:r>
      </w:ins>
      <w:del w:id="307" w:author="Unknown Author" w:date="2020-06-16T14:30:59Z">
        <w:r>
          <w:rPr/>
          <w:delText>“on-the-fly”</w:delText>
        </w:r>
      </w:del>
      <w:r>
        <w:rPr/>
        <w:t xml:space="preserve">, which is a useful computational speed-up for huge pedigrees. </w:t>
      </w:r>
      <w:ins w:id="308" w:author="Unknown Author" w:date="2020-06-16T14:31:16Z">
        <w:r>
          <w:rPr/>
          <w:t xml:space="preserve">Alternatively, </w:t>
        </w:r>
      </w:ins>
      <w:ins w:id="309" w:author="Unknown Author" w:date="2020-06-16T14:32:00Z">
        <w:r>
          <w:rPr/>
          <w:t xml:space="preserve">we subsequently use </w:t>
        </w:r>
      </w:ins>
      <w:ins w:id="310" w:author="Unknown Author" w:date="2020-06-16T14:32:00Z">
        <w:r>
          <w:rPr>
            <w:rFonts w:ascii="Courier New" w:hAnsi="Courier New"/>
          </w:rPr>
          <w:t xml:space="preserve">summary() </w:t>
        </w:r>
      </w:ins>
      <w:ins w:id="311" w:author="Unknown Author" w:date="2020-06-16T14:32:00Z">
        <w:r>
          <w:rPr/>
          <w:t xml:space="preserve">function to summarize the partitions. </w:t>
        </w:r>
      </w:ins>
      <w:r>
        <w:rPr/>
        <w:t xml:space="preserve">The output object of the </w:t>
      </w:r>
      <w:ins w:id="312" w:author="Unknown Author" w:date="2020-06-16T14:33:14Z">
        <w:r>
          <w:rPr>
            <w:rFonts w:ascii="Courier New" w:hAnsi="Courier New"/>
          </w:rPr>
          <w:t>AlphaPart()</w:t>
        </w:r>
      </w:ins>
      <w:ins w:id="313" w:author="Unknown Author" w:date="2020-06-16T14:33:14Z">
        <w:r>
          <w:rPr/>
          <w:t xml:space="preserve"> </w:t>
        </w:r>
      </w:ins>
      <w:r>
        <w:rPr/>
        <w:t xml:space="preserve">function is either </w:t>
      </w:r>
      <w:r>
        <w:rPr>
          <w:rFonts w:cs="Courier" w:ascii="Courier" w:hAnsi="Courier"/>
        </w:rPr>
        <w:t>AlphaPa</w:t>
      </w:r>
      <w:bookmarkStart w:id="3" w:name="rstudio_console_output"/>
      <w:bookmarkEnd w:id="3"/>
      <w:r>
        <w:rPr>
          <w:rFonts w:cs="Courier" w:ascii="Courier" w:hAnsi="Courier"/>
        </w:rPr>
        <w:t>rt</w:t>
      </w:r>
      <w:r>
        <w:rPr/>
        <w:t xml:space="preserve"> or </w:t>
      </w:r>
      <w:r>
        <w:rPr>
          <w:rFonts w:ascii="Courier" w:hAnsi="Courier"/>
        </w:rPr>
        <w:t>summaryAlphaPart</w:t>
      </w:r>
      <w:r>
        <w:rPr/>
        <w:t xml:space="preserve"> class.</w:t>
      </w:r>
    </w:p>
    <w:p>
      <w:pPr>
        <w:pStyle w:val="Normal"/>
        <w:rPr/>
      </w:pPr>
      <w:r>
        <w:rPr/>
        <w:t xml:space="preserve">We use the generic </w:t>
      </w:r>
      <w:r>
        <w:rPr>
          <w:rFonts w:ascii="Courier" w:hAnsi="Courier"/>
        </w:rPr>
        <w:t>summary.AlphaPart()</w:t>
      </w:r>
      <w:r>
        <w:rPr/>
        <w:t xml:space="preserve"> function to summarize an </w:t>
      </w:r>
      <w:r>
        <w:rPr>
          <w:rFonts w:cs="Courier" w:ascii="Courier" w:hAnsi="Courier"/>
        </w:rPr>
        <w:t>AlphaPart</w:t>
      </w:r>
      <w:r>
        <w:rPr/>
        <w:t xml:space="preserve"> object by a grouping variable, say</w:t>
      </w:r>
      <w:bookmarkStart w:id="4" w:name="move31189355"/>
      <w:r>
        <w:rPr/>
        <w:t xml:space="preserve"> generation (</w:t>
      </w:r>
      <w:r>
        <w:rPr>
          <w:rFonts w:ascii="Courier" w:hAnsi="Courier"/>
        </w:rPr>
        <w:t>gen</w:t>
      </w:r>
      <w:bookmarkEnd w:id="4"/>
      <w:r>
        <w:rPr/>
        <w:t>):</w:t>
      </w:r>
    </w:p>
    <w:p>
      <w:pPr>
        <w:pStyle w:val="Code"/>
        <w:rPr/>
      </w:pPr>
      <w:r>
        <w:rPr/>
        <w:t xml:space="preserve">&gt; </w:t>
      </w:r>
      <w:bookmarkStart w:id="5" w:name="__DdeLink__67885_2981372072"/>
      <w:r>
        <w:rPr/>
        <w:t>sumPartByGen</w:t>
      </w:r>
      <w:bookmarkEnd w:id="5"/>
      <w:r>
        <w:rPr/>
        <w:t xml:space="preserve"> &lt;- summary(part, by = “gen”)</w:t>
      </w:r>
    </w:p>
    <w:p>
      <w:pPr>
        <w:pStyle w:val="Code"/>
        <w:jc w:val="both"/>
        <w:rPr/>
      </w:pPr>
      <w:ins w:id="314" w:author="Unknown Author" w:date="2020-06-17T15:33:57Z">
        <w:r>
          <w:rPr>
            <w:rFonts w:ascii="Times New Roman" w:hAnsi="Times New Roman"/>
            <w:sz w:val="24"/>
            <w:szCs w:val="24"/>
          </w:rPr>
          <w:t>The outp</w:t>
        </w:r>
      </w:ins>
      <w:ins w:id="315" w:author="Unknown Author" w:date="2020-06-17T15:34:00Z">
        <w:r>
          <w:rPr>
            <w:rFonts w:ascii="Times New Roman" w:hAnsi="Times New Roman"/>
            <w:sz w:val="24"/>
            <w:szCs w:val="24"/>
          </w:rPr>
          <w:t xml:space="preserve">ut is an </w:t>
        </w:r>
      </w:ins>
      <w:ins w:id="316" w:author="Unknown Author" w:date="2020-06-17T15:34:00Z">
        <w:r>
          <w:rPr>
            <w:rFonts w:ascii="Courier New" w:hAnsi="Courier New"/>
            <w:sz w:val="24"/>
            <w:szCs w:val="24"/>
          </w:rPr>
          <w:t>summaryAlphaPart</w:t>
        </w:r>
      </w:ins>
      <w:ins w:id="317" w:author="Unknown Author" w:date="2020-06-17T15:34:00Z">
        <w:r>
          <w:rPr>
            <w:rFonts w:ascii="Times New Roman" w:hAnsi="Times New Roman"/>
            <w:sz w:val="24"/>
            <w:szCs w:val="24"/>
          </w:rPr>
          <w:t xml:space="preserve"> object</w:t>
        </w:r>
      </w:ins>
      <w:ins w:id="318" w:author="Unknown Author" w:date="2020-06-17T15:35:31Z">
        <w:r>
          <w:rPr>
            <w:rFonts w:ascii="Times New Roman" w:hAnsi="Times New Roman"/>
            <w:sz w:val="24"/>
            <w:szCs w:val="24"/>
          </w:rPr>
          <w:t xml:space="preserve">. It is a list with an </w:t>
        </w:r>
      </w:ins>
      <w:ins w:id="319" w:author="Unknown Author" w:date="2020-06-17T15:35:31Z">
        <w:r>
          <w:rPr>
            <w:rFonts w:ascii="Courier New" w:hAnsi="Courier New"/>
            <w:sz w:val="24"/>
            <w:szCs w:val="24"/>
          </w:rPr>
          <w:t>info</w:t>
        </w:r>
      </w:ins>
      <w:ins w:id="320" w:author="Unknown Author" w:date="2020-06-17T15:35:31Z">
        <w:r>
          <w:rPr>
            <w:rFonts w:ascii="Times New Roman" w:hAnsi="Times New Roman"/>
            <w:sz w:val="24"/>
            <w:szCs w:val="24"/>
          </w:rPr>
          <w:t xml:space="preserve"> element and (as in </w:t>
        </w:r>
      </w:ins>
      <w:ins w:id="321" w:author="Unknown Author" w:date="2020-06-17T15:35:31Z">
        <w:r>
          <w:rPr>
            <w:rFonts w:ascii="Courier New" w:hAnsi="Courier New"/>
            <w:sz w:val="24"/>
            <w:szCs w:val="24"/>
          </w:rPr>
          <w:t xml:space="preserve">AlphaPart </w:t>
        </w:r>
      </w:ins>
      <w:ins w:id="322" w:author="Unknown Author" w:date="2020-06-17T15:35:31Z">
        <w:r>
          <w:rPr>
            <w:rFonts w:ascii="Times New Roman" w:hAnsi="Times New Roman"/>
            <w:sz w:val="24"/>
            <w:szCs w:val="24"/>
          </w:rPr>
          <w:t>object)</w:t>
        </w:r>
      </w:ins>
      <w:ins w:id="323" w:author="Unknown Author" w:date="2020-06-17T15:36:52Z">
        <w:r>
          <w:rPr>
            <w:rFonts w:ascii="Times New Roman" w:hAnsi="Times New Roman"/>
            <w:sz w:val="24"/>
            <w:szCs w:val="24"/>
          </w:rPr>
          <w:t xml:space="preserve"> and a </w:t>
        </w:r>
      </w:ins>
      <w:ins w:id="324" w:author="Unknown Author" w:date="2020-06-17T15:36:52Z">
        <w:r>
          <w:rPr>
            <w:rFonts w:ascii="Courier New" w:hAnsi="Courier New"/>
            <w:sz w:val="24"/>
            <w:szCs w:val="24"/>
          </w:rPr>
          <w:t>bv1</w:t>
        </w:r>
      </w:ins>
      <w:ins w:id="325" w:author="Unknown Author" w:date="2020-06-17T16:11:36Z">
        <w:r>
          <w:rPr>
            <w:rFonts w:ascii="Times New Roman" w:hAnsi="Times New Roman"/>
            <w:sz w:val="24"/>
            <w:szCs w:val="24"/>
          </w:rPr>
          <w:t>,</w:t>
        </w:r>
      </w:ins>
      <w:ins w:id="326" w:author="Unknown Author" w:date="2020-06-17T15:37:04Z">
        <w:r>
          <w:rPr>
            <w:rFonts w:ascii="Times New Roman" w:hAnsi="Times New Roman"/>
            <w:sz w:val="24"/>
            <w:szCs w:val="24"/>
          </w:rPr>
          <w:t xml:space="preserve"> which we can display with </w:t>
        </w:r>
      </w:ins>
      <w:ins w:id="327" w:author="Unknown Author" w:date="2020-06-17T15:37:04Z">
        <w:r>
          <w:rPr>
            <w:rFonts w:ascii="Courier New" w:hAnsi="Courier New"/>
            <w:sz w:val="24"/>
            <w:szCs w:val="24"/>
          </w:rPr>
          <w:t>print</w:t>
        </w:r>
      </w:ins>
      <w:ins w:id="328" w:author="Unknown Author" w:date="2020-06-17T15:39:04Z">
        <w:r>
          <w:rPr>
            <w:rFonts w:ascii="Courier New" w:hAnsi="Courier New"/>
            <w:sz w:val="24"/>
            <w:szCs w:val="24"/>
          </w:rPr>
          <w:t xml:space="preserve">() </w:t>
        </w:r>
      </w:ins>
      <w:ins w:id="329" w:author="Unknown Author" w:date="2020-06-17T15:39:04Z">
        <w:r>
          <w:rPr>
            <w:rFonts w:ascii="Times New Roman" w:hAnsi="Times New Roman"/>
            <w:sz w:val="24"/>
            <w:szCs w:val="24"/>
          </w:rPr>
          <w:t>function (shown below).</w:t>
        </w:r>
      </w:ins>
      <w:ins w:id="330" w:author="Unknown Author" w:date="2020-06-17T16:03:48Z">
        <w:r>
          <w:rPr>
            <w:rFonts w:ascii="Times New Roman" w:hAnsi="Times New Roman"/>
            <w:sz w:val="24"/>
            <w:szCs w:val="24"/>
          </w:rPr>
          <w:t xml:space="preserve"> The column </w:t>
        </w:r>
      </w:ins>
      <w:ins w:id="331" w:author="Unknown Author" w:date="2020-06-17T16:03:48Z">
        <w:r>
          <w:rPr>
            <w:rFonts w:ascii="Courier New" w:hAnsi="Courier New"/>
            <w:sz w:val="24"/>
            <w:szCs w:val="24"/>
          </w:rPr>
          <w:t>N</w:t>
        </w:r>
      </w:ins>
      <w:ins w:id="332" w:author="Unknown Author" w:date="2020-06-17T16:03:48Z">
        <w:r>
          <w:rPr>
            <w:rFonts w:ascii="Times New Roman" w:hAnsi="Times New Roman"/>
            <w:sz w:val="24"/>
            <w:szCs w:val="24"/>
          </w:rPr>
          <w:t xml:space="preserve"> holds the number of individuals in each generation. We used the default function mean to</w:t>
        </w:r>
      </w:ins>
      <w:ins w:id="333" w:author="Unknown Author" w:date="2020-06-17T16:04:03Z">
        <w:r>
          <w:rPr>
            <w:rFonts w:ascii="Times New Roman" w:hAnsi="Times New Roman"/>
            <w:sz w:val="24"/>
            <w:szCs w:val="24"/>
          </w:rPr>
          <w:t xml:space="preserve"> summarize the data</w:t>
        </w:r>
      </w:ins>
      <w:ins w:id="334" w:author="Unknown Author" w:date="2020-06-17T16:13:19Z">
        <w:r>
          <w:rPr>
            <w:rFonts w:ascii="Times New Roman" w:hAnsi="Times New Roman"/>
            <w:sz w:val="24"/>
            <w:szCs w:val="24"/>
          </w:rPr>
          <w:t xml:space="preserve">, so columns </w:t>
        </w:r>
      </w:ins>
      <w:ins w:id="335" w:author="Unknown Author" w:date="2020-06-17T16:13:19Z">
        <w:r>
          <w:rPr>
            <w:rFonts w:ascii="Courier New" w:hAnsi="Courier New"/>
            <w:sz w:val="24"/>
            <w:szCs w:val="24"/>
          </w:rPr>
          <w:t>Sum</w:t>
        </w:r>
      </w:ins>
      <w:ins w:id="336" w:author="Unknown Author" w:date="2020-06-17T16:13:19Z">
        <w:r>
          <w:rPr>
            <w:rFonts w:ascii="Times New Roman" w:hAnsi="Times New Roman"/>
            <w:sz w:val="24"/>
            <w:szCs w:val="24"/>
          </w:rPr>
          <w:t>,</w:t>
        </w:r>
      </w:ins>
      <w:ins w:id="337" w:author="Unknown Author" w:date="2020-06-17T16:13:19Z">
        <w:r>
          <w:rPr>
            <w:rFonts w:ascii="Courier New" w:hAnsi="Courier New"/>
            <w:sz w:val="24"/>
            <w:szCs w:val="24"/>
          </w:rPr>
          <w:t xml:space="preserve"> domestic</w:t>
        </w:r>
      </w:ins>
      <w:ins w:id="338" w:author="Unknown Author" w:date="2020-06-17T16:13:19Z">
        <w:r>
          <w:rPr>
            <w:rFonts w:ascii="Times New Roman" w:hAnsi="Times New Roman"/>
            <w:sz w:val="24"/>
            <w:szCs w:val="24"/>
          </w:rPr>
          <w:t xml:space="preserve">, and </w:t>
        </w:r>
      </w:ins>
      <w:ins w:id="339" w:author="Unknown Author" w:date="2020-06-17T16:13:19Z">
        <w:r>
          <w:rPr>
            <w:rFonts w:ascii="Courier New" w:hAnsi="Courier New"/>
            <w:sz w:val="24"/>
            <w:szCs w:val="24"/>
          </w:rPr>
          <w:t xml:space="preserve">import </w:t>
        </w:r>
      </w:ins>
      <w:ins w:id="340" w:author="Unknown Author" w:date="2020-06-17T16:13:19Z">
        <w:r>
          <w:rPr>
            <w:rFonts w:ascii="Times New Roman" w:hAnsi="Times New Roman"/>
            <w:sz w:val="24"/>
            <w:szCs w:val="24"/>
          </w:rPr>
          <w:t xml:space="preserve"> respectively hold the mean breeding value, mean contribution of domestic selection, and mean contribution of import in each generation.</w:t>
        </w:r>
      </w:ins>
    </w:p>
    <w:p>
      <w:pPr>
        <w:pStyle w:val="Code"/>
        <w:jc w:val="both"/>
        <w:rPr/>
      </w:pPr>
      <w:r>
        <w:rPr/>
        <w:t>&gt; print(sumPartByGen)</w:t>
      </w:r>
    </w:p>
    <w:tbl>
      <w:tblPr>
        <w:tblW w:w="37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91"/>
        <w:gridCol w:w="251"/>
        <w:gridCol w:w="1091"/>
        <w:gridCol w:w="1091"/>
        <w:gridCol w:w="851"/>
      </w:tblGrid>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pPr>
            <w:ins w:id="341" w:author="Unknown Author" w:date="2020-06-17T15:32:19Z">
              <w:r>
                <w:rPr>
                  <w:rFonts w:ascii="Courier New" w:hAnsi="Courier New"/>
                  <w:sz w:val="20"/>
                  <w:szCs w:val="20"/>
                </w:rPr>
                <w:t>gen</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42" w:author="Unknown Author" w:date="2020-06-17T15:32:19Z">
              <w:r>
                <w:rPr>
                  <w:rFonts w:ascii="Courier New" w:hAnsi="Courier New"/>
                  <w:sz w:val="20"/>
                  <w:szCs w:val="20"/>
                </w:rPr>
                <w:t>N</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43" w:author="Unknown Author" w:date="2020-06-17T15:32:19Z">
              <w:r>
                <w:rPr>
                  <w:rFonts w:ascii="Courier New" w:hAnsi="Courier New"/>
                  <w:sz w:val="20"/>
                  <w:szCs w:val="20"/>
                </w:rPr>
                <w:t>Sum</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44" w:author="Unknown Author" w:date="2020-06-17T15:32:19Z">
              <w:r>
                <w:rPr>
                  <w:rFonts w:ascii="Courier New" w:hAnsi="Courier New"/>
                  <w:sz w:val="20"/>
                  <w:szCs w:val="20"/>
                </w:rPr>
                <w:t>domestic</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45" w:author="Unknown Author" w:date="2020-06-17T15:32:19Z">
              <w:r>
                <w:rPr>
                  <w:rFonts w:ascii="Courier New" w:hAnsi="Courier New"/>
                  <w:sz w:val="20"/>
                  <w:szCs w:val="20"/>
                </w:rPr>
                <w:t>import</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46" w:author="Unknown Author" w:date="2020-06-17T15:32:19Z">
              <w:r>
                <w:rPr>
                  <w:rFonts w:ascii="Courier New" w:hAnsi="Courier New"/>
                  <w:sz w:val="20"/>
                  <w:szCs w:val="20"/>
                </w:rPr>
                <w:t>1</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47" w:author="Unknown Author" w:date="2020-06-17T15:32:19Z">
              <w:r>
                <w:rPr>
                  <w:rFonts w:ascii="Courier New" w:hAnsi="Courier New"/>
                  <w:sz w:val="20"/>
                  <w:szCs w:val="20"/>
                </w:rPr>
                <w:t>2</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48" w:author="Unknown Author" w:date="2020-06-17T15:32:19Z">
              <w:r>
                <w:rPr>
                  <w:rFonts w:ascii="Courier New" w:hAnsi="Courier New"/>
                  <w:sz w:val="20"/>
                  <w:szCs w:val="20"/>
                </w:rPr>
                <w:t>102.5</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49" w:author="Unknown Author" w:date="2020-06-17T15:32:19Z">
              <w:r>
                <w:rPr>
                  <w:rFonts w:ascii="Courier New" w:hAnsi="Courier New"/>
                  <w:sz w:val="20"/>
                  <w:szCs w:val="20"/>
                </w:rPr>
                <w:t>50</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50" w:author="Unknown Author" w:date="2020-06-17T15:32:19Z">
              <w:r>
                <w:rPr>
                  <w:rFonts w:ascii="Courier New" w:hAnsi="Courier New"/>
                  <w:sz w:val="20"/>
                  <w:szCs w:val="20"/>
                </w:rPr>
                <w:t>52.5</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51" w:author="Unknown Author" w:date="2020-06-17T15:32:19Z">
              <w:r>
                <w:rPr>
                  <w:rFonts w:ascii="Courier New" w:hAnsi="Courier New"/>
                  <w:sz w:val="20"/>
                  <w:szCs w:val="20"/>
                </w:rPr>
                <w:t>2</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52" w:author="Unknown Author" w:date="2020-06-17T15:32:19Z">
              <w:r>
                <w:rPr>
                  <w:rFonts w:ascii="Courier New" w:hAnsi="Courier New"/>
                  <w:sz w:val="20"/>
                  <w:szCs w:val="20"/>
                </w:rPr>
                <w:t>3</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53" w:author="Unknown Author" w:date="2020-06-17T15:32:19Z">
              <w:r>
                <w:rPr>
                  <w:rFonts w:ascii="Courier New" w:hAnsi="Courier New"/>
                  <w:sz w:val="20"/>
                  <w:szCs w:val="20"/>
                </w:rPr>
                <w:t>104.6667</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54" w:author="Unknown Author" w:date="2020-06-17T15:32:19Z">
              <w:r>
                <w:rPr>
                  <w:rFonts w:ascii="Courier New" w:hAnsi="Courier New"/>
                  <w:sz w:val="20"/>
                  <w:szCs w:val="20"/>
                </w:rPr>
                <w:t>17.16667</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55" w:author="Unknown Author" w:date="2020-06-17T15:32:19Z">
              <w:r>
                <w:rPr>
                  <w:rFonts w:ascii="Courier New" w:hAnsi="Courier New"/>
                  <w:sz w:val="20"/>
                  <w:szCs w:val="20"/>
                </w:rPr>
                <w:t>87.5</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56" w:author="Unknown Author" w:date="2020-06-17T15:32:19Z">
              <w:r>
                <w:rPr>
                  <w:rFonts w:ascii="Courier New" w:hAnsi="Courier New"/>
                  <w:sz w:val="20"/>
                  <w:szCs w:val="20"/>
                </w:rPr>
                <w:t>3</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57" w:author="Unknown Author" w:date="2020-06-17T15:32:19Z">
              <w:r>
                <w:rPr>
                  <w:rFonts w:ascii="Courier New" w:hAnsi="Courier New"/>
                  <w:sz w:val="20"/>
                  <w:szCs w:val="20"/>
                </w:rPr>
                <w:t>2</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58" w:author="Unknown Author" w:date="2020-06-17T15:32:19Z">
              <w:r>
                <w:rPr>
                  <w:rFonts w:ascii="Courier New" w:hAnsi="Courier New"/>
                  <w:sz w:val="20"/>
                  <w:szCs w:val="20"/>
                </w:rPr>
                <w:t>107</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59" w:author="Unknown Author" w:date="2020-06-17T15:32:19Z">
              <w:r>
                <w:rPr>
                  <w:rFonts w:ascii="Courier New" w:hAnsi="Courier New"/>
                  <w:sz w:val="20"/>
                  <w:szCs w:val="20"/>
                </w:rPr>
                <w:t>13.375</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60" w:author="Unknown Author" w:date="2020-06-17T15:32:19Z">
              <w:r>
                <w:rPr>
                  <w:rFonts w:ascii="Courier New" w:hAnsi="Courier New"/>
                  <w:sz w:val="20"/>
                  <w:szCs w:val="20"/>
                </w:rPr>
                <w:t>93.625</w:t>
              </w:r>
            </w:ins>
          </w:p>
        </w:tc>
      </w:tr>
      <w:tr>
        <w:trPr/>
        <w:tc>
          <w:tcPr>
            <w:tcW w:w="4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1" w:author="Unknown Author" w:date="2020-06-17T15:32:19Z">
              <w:r>
                <w:rPr>
                  <w:rFonts w:ascii="Courier New" w:hAnsi="Courier New"/>
                  <w:sz w:val="20"/>
                  <w:szCs w:val="20"/>
                </w:rPr>
                <w:t>4</w:t>
              </w:r>
            </w:ins>
          </w:p>
        </w:tc>
        <w:tc>
          <w:tcPr>
            <w:tcW w:w="25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2" w:author="Unknown Author" w:date="2020-06-17T15:32:19Z">
              <w:r>
                <w:rPr>
                  <w:rFonts w:ascii="Courier New" w:hAnsi="Courier New"/>
                  <w:sz w:val="20"/>
                  <w:szCs w:val="20"/>
                </w:rPr>
                <w:t>1</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3" w:author="Unknown Author" w:date="2020-06-17T15:32:19Z">
              <w:r>
                <w:rPr>
                  <w:rFonts w:ascii="Courier New" w:hAnsi="Courier New"/>
                  <w:sz w:val="20"/>
                  <w:szCs w:val="20"/>
                </w:rPr>
                <w:t>109</w:t>
              </w:r>
            </w:ins>
          </w:p>
        </w:tc>
        <w:tc>
          <w:tcPr>
            <w:tcW w:w="109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clear" w:pos="720"/>
              </w:tabs>
              <w:spacing w:before="86" w:after="0"/>
              <w:jc w:val="right"/>
              <w:rPr>
                <w:rFonts w:ascii="Courier New" w:hAnsi="Courier New"/>
                <w:sz w:val="20"/>
                <w:szCs w:val="20"/>
              </w:rPr>
            </w:pPr>
            <w:ins w:id="364" w:author="Unknown Author" w:date="2020-06-17T15:32:19Z">
              <w:r>
                <w:rPr>
                  <w:rFonts w:ascii="Courier New" w:hAnsi="Courier New"/>
                  <w:sz w:val="20"/>
                  <w:szCs w:val="20"/>
                </w:rPr>
                <w:t>68.875</w:t>
              </w:r>
            </w:ins>
          </w:p>
        </w:tc>
        <w:tc>
          <w:tcPr>
            <w:tcW w:w="8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720"/>
              </w:tabs>
              <w:spacing w:before="86" w:after="0"/>
              <w:jc w:val="right"/>
              <w:rPr>
                <w:rFonts w:ascii="Courier New" w:hAnsi="Courier New"/>
                <w:sz w:val="20"/>
                <w:szCs w:val="20"/>
              </w:rPr>
            </w:pPr>
            <w:ins w:id="365" w:author="Unknown Author" w:date="2020-06-17T15:32:19Z">
              <w:r>
                <w:rPr>
                  <w:rFonts w:ascii="Courier New" w:hAnsi="Courier New"/>
                  <w:sz w:val="20"/>
                  <w:szCs w:val="20"/>
                </w:rPr>
                <w:t>40.125</w:t>
              </w:r>
            </w:ins>
          </w:p>
        </w:tc>
      </w:tr>
    </w:tbl>
    <w:p>
      <w:pPr>
        <w:pStyle w:val="Normal"/>
        <w:rPr/>
      </w:pPr>
      <w:commentRangeStart w:id="5"/>
      <w:r>
        <w:rPr/>
        <w:t xml:space="preserve">The </w:t>
      </w:r>
      <w:r>
        <w:rPr>
          <w:rFonts w:ascii="Courier" w:hAnsi="Courier"/>
        </w:rPr>
        <w:t>summary()</w:t>
      </w:r>
      <w:r>
        <w:rPr/>
        <w:t xml:space="preserve"> function summarizes breeding values and their path partitions by levels of grouping variable. By default, we summarize with a mean, but the user can specify any R function via the </w:t>
      </w:r>
      <w:r>
        <w:rPr>
          <w:rFonts w:ascii="Courier" w:hAnsi="Courier"/>
        </w:rPr>
        <w:t>FUN</w:t>
      </w:r>
      <w:r>
        <w:rPr/>
        <w:t xml:space="preserve"> argument. The </w:t>
      </w:r>
      <w:r>
        <w:rPr>
          <w:rFonts w:ascii="Courier" w:hAnsi="Courier"/>
        </w:rPr>
        <w:t>summary()</w:t>
      </w:r>
      <w:r>
        <w:rPr/>
        <w:t xml:space="preserve"> function can also summarize only a subset of the object via the </w:t>
      </w:r>
      <w:r>
        <w:rPr>
          <w:rFonts w:ascii="Courier" w:hAnsi="Courier"/>
        </w:rPr>
        <w:t>subset</w:t>
      </w:r>
      <w:r>
        <w:rPr/>
        <w:t xml:space="preserve"> argumen</w:t>
      </w:r>
      <w:bookmarkStart w:id="6" w:name="move311893551"/>
      <w:bookmarkEnd w:id="6"/>
      <w:r>
        <w:rPr/>
        <w:t>t.</w:t>
      </w:r>
      <w:commentRangeEnd w:id="5"/>
      <w:r>
        <w:commentReference w:id="5"/>
      </w:r>
      <w:r>
        <w:rPr/>
      </w:r>
    </w:p>
    <w:p>
      <w:pPr>
        <w:pStyle w:val="Normal"/>
        <w:rPr/>
      </w:pPr>
      <w:r>
        <w:rPr/>
        <w:t xml:space="preserve">We use the generic </w:t>
      </w:r>
      <w:r>
        <w:rPr>
          <w:rFonts w:ascii="Courier" w:hAnsi="Courier"/>
        </w:rPr>
        <w:t>plot.summaryAlphaPart</w:t>
      </w:r>
      <w:r>
        <w:rPr/>
        <w:t xml:space="preserve"> function to plot summarized partitions:</w:t>
      </w:r>
    </w:p>
    <w:p>
      <w:pPr>
        <w:pStyle w:val="Normal"/>
        <w:rPr/>
      </w:pPr>
      <w:r>
        <w:rPr>
          <w:rFonts w:ascii="Courier" w:hAnsi="Courier"/>
        </w:rPr>
        <w:t>&gt; plot(sumPartByGen)</w:t>
      </w:r>
    </w:p>
    <w:p>
      <w:pPr>
        <w:pStyle w:val="Normal"/>
        <w:rPr/>
      </w:pPr>
      <w:ins w:id="366" w:author="Unknown Author" w:date="2020-06-18T09:45:29Z">
        <w:r>
          <w:rPr>
            <w:sz w:val="24"/>
            <w:szCs w:val="24"/>
          </w:rPr>
          <w:t>The output</w:t>
        </w:r>
      </w:ins>
      <w:ins w:id="367" w:author="Unknown Author" w:date="2020-06-18T09:48:13Z">
        <w:r>
          <w:rPr>
            <w:sz w:val="24"/>
            <w:szCs w:val="24"/>
          </w:rPr>
          <w:t xml:space="preserve"> is an </w:t>
        </w:r>
      </w:ins>
      <w:ins w:id="368" w:author="Unknown Author" w:date="2020-06-18T09:48:13Z">
        <w:bookmarkStart w:id="7" w:name="rstudio_console_output2"/>
        <w:bookmarkEnd w:id="7"/>
        <w:r>
          <w:rPr>
            <w:rFonts w:ascii="Courier New" w:hAnsi="Courier New"/>
            <w:sz w:val="24"/>
            <w:szCs w:val="24"/>
          </w:rPr>
          <w:t>plotSummaryAlphaPart</w:t>
        </w:r>
      </w:ins>
      <w:ins w:id="369" w:author="Unknown Author" w:date="2020-06-18T09:48:13Z">
        <w:r>
          <w:rPr>
            <w:sz w:val="24"/>
            <w:szCs w:val="24"/>
          </w:rPr>
          <w:t xml:space="preserve"> object. It is a list containing one plot for each partitioned trait.</w:t>
        </w:r>
      </w:ins>
      <w:r>
        <w:rPr/>
        <w:commentReference w:id="6"/>
      </w:r>
    </w:p>
    <w:p>
      <w:pPr>
        <w:pStyle w:val="Normal"/>
        <w:rPr/>
      </w:pPr>
      <w:r>
        <w:rPr/>
        <w:drawing>
          <wp:inline distT="0" distB="0" distL="0" distR="0">
            <wp:extent cx="3050540" cy="1797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050540" cy="1797050"/>
                    </a:xfrm>
                    <a:prstGeom prst="rect">
                      <a:avLst/>
                    </a:prstGeom>
                  </pic:spPr>
                </pic:pic>
              </a:graphicData>
            </a:graphic>
          </wp:inline>
        </w:drawing>
      </w:r>
    </w:p>
    <w:p>
      <w:pPr>
        <w:pStyle w:val="Normal"/>
        <w:rPr/>
      </w:pPr>
      <w:r>
        <w:rPr/>
        <w:t xml:space="preserve">We also provide a number of utility functions that ease partitioning analysis. </w:t>
      </w:r>
      <w:del w:id="370" w:author="Unknown Author" w:date="2020-06-17T13:23:03Z">
        <w:r>
          <w:rPr/>
          <w:delText>With the</w:delText>
        </w:r>
      </w:del>
      <w:ins w:id="371" w:author="Unknown Author" w:date="2020-06-17T13:23:03Z">
        <w:r>
          <w:rPr/>
          <w:t>T</w:t>
        </w:r>
      </w:ins>
      <w:r>
        <w:rPr/>
        <w:t xml:space="preserve"> </w:t>
      </w:r>
      <w:r>
        <w:rPr>
          <w:rFonts w:ascii="Courier" w:hAnsi="Courier"/>
        </w:rPr>
        <w:t>pedFixBirthYear()</w:t>
      </w:r>
      <w:r>
        <w:rPr/>
        <w:t xml:space="preserve"> function</w:t>
      </w:r>
      <w:del w:id="372" w:author="Unknown Author" w:date="2020-06-17T13:22:58Z">
        <w:r>
          <w:rPr/>
          <w:delText xml:space="preserve"> we impute</w:delText>
        </w:r>
      </w:del>
      <w:ins w:id="373" w:author="Unknown Author" w:date="2020-06-17T13:22:58Z">
        <w:r>
          <w:rPr/>
          <w:t>imput</w:t>
        </w:r>
      </w:ins>
      <w:ins w:id="374" w:author="Unknown Author" w:date="2020-06-17T13:23:00Z">
        <w:r>
          <w:rPr/>
          <w:t>es</w:t>
        </w:r>
      </w:ins>
      <w:r>
        <w:rPr/>
        <w:t xml:space="preserve"> missing or fix erroneous years of birth. </w:t>
      </w:r>
      <w:ins w:id="375" w:author="Unknown Author" w:date="2020-06-17T13:23:07Z">
        <w:r>
          <w:rPr/>
          <w:t>The</w:t>
        </w:r>
      </w:ins>
      <w:del w:id="376" w:author="Unknown Author" w:date="2020-06-17T13:23:07Z">
        <w:r>
          <w:rPr/>
          <w:delText>With the</w:delText>
        </w:r>
      </w:del>
      <w:r>
        <w:rPr/>
        <w:t xml:space="preserve"> </w:t>
      </w:r>
      <w:r>
        <w:rPr>
          <w:rFonts w:cs="Courier" w:ascii="Courier" w:hAnsi="Courier"/>
        </w:rPr>
        <w:t>pedSetBase()</w:t>
      </w:r>
      <w:r>
        <w:rPr/>
        <w:t xml:space="preserve"> function </w:t>
      </w:r>
      <w:ins w:id="377" w:author="Unknown Author" w:date="2020-06-17T13:23:11Z">
        <w:r>
          <w:rPr/>
          <w:t>sets</w:t>
        </w:r>
      </w:ins>
      <w:del w:id="378" w:author="Unknown Author" w:date="2020-06-17T13:23:11Z">
        <w:r>
          <w:rPr/>
          <w:delText>we set</w:delText>
        </w:r>
      </w:del>
      <w:r>
        <w:rPr/>
        <w:t xml:space="preserve"> the base population by specifying founders and removing older pedigree records. </w:t>
      </w:r>
      <w:ins w:id="379" w:author="Unknown Author" w:date="2020-06-17T13:23:27Z">
        <w:r>
          <w:rPr/>
          <w:t>The</w:t>
        </w:r>
      </w:ins>
      <w:del w:id="380" w:author="Unknown Author" w:date="2020-06-17T13:23:27Z">
        <w:r>
          <w:rPr/>
          <w:delText>With the</w:delText>
        </w:r>
      </w:del>
      <w:r>
        <w:rPr/>
        <w:t xml:space="preserve"> </w:t>
      </w:r>
      <w:r>
        <w:rPr>
          <w:rFonts w:cs="Courier" w:ascii="Courier" w:hAnsi="Courier"/>
        </w:rPr>
        <w:t>AlphaPartSubset()</w:t>
      </w:r>
      <w:r>
        <w:rPr>
          <w:rFonts w:cs="Courier"/>
        </w:rPr>
        <w:t xml:space="preserve"> function </w:t>
      </w:r>
      <w:del w:id="381" w:author="Unknown Author" w:date="2020-06-17T13:23:31Z">
        <w:r>
          <w:rPr>
            <w:rFonts w:cs="Courier"/>
          </w:rPr>
          <w:delText>we</w:delText>
        </w:r>
      </w:del>
      <w:r>
        <w:rPr>
          <w:rFonts w:cs="Courier"/>
        </w:rPr>
        <w:t xml:space="preserve"> keep</w:t>
      </w:r>
      <w:ins w:id="382" w:author="Unknown Author" w:date="2020-06-17T13:23:33Z">
        <w:r>
          <w:rPr>
            <w:rFonts w:cs="Courier"/>
          </w:rPr>
          <w:t>s</w:t>
        </w:r>
      </w:ins>
      <w:r>
        <w:rPr>
          <w:rFonts w:cs="Courier"/>
        </w:rPr>
        <w:t xml:space="preserve"> </w:t>
      </w:r>
      <w:r>
        <w:rPr/>
        <w:t xml:space="preserve">partitions for specified paths in the </w:t>
      </w:r>
      <w:r>
        <w:rPr>
          <w:rFonts w:cs="Courier" w:ascii="Courier" w:hAnsi="Courier"/>
        </w:rPr>
        <w:t>AlphaPart</w:t>
      </w:r>
      <w:r>
        <w:rPr/>
        <w:t xml:space="preserve"> or </w:t>
      </w:r>
      <w:r>
        <w:rPr>
          <w:rFonts w:cs="Courier" w:ascii="Courier" w:hAnsi="Courier"/>
        </w:rPr>
        <w:t>summaryAlphaPart</w:t>
      </w:r>
      <w:r>
        <w:rPr>
          <w:rFonts w:cs="Courier"/>
        </w:rPr>
        <w:t xml:space="preserve"> </w:t>
      </w:r>
      <w:r>
        <w:rPr/>
        <w:t xml:space="preserve">objects. </w:t>
      </w:r>
      <w:ins w:id="383" w:author="Unknown Author" w:date="2020-06-17T13:23:37Z">
        <w:r>
          <w:rPr/>
          <w:t>T</w:t>
        </w:r>
      </w:ins>
      <w:del w:id="384" w:author="Unknown Author" w:date="2020-06-17T13:23:37Z">
        <w:r>
          <w:rPr/>
          <w:delText>With t</w:delText>
        </w:r>
      </w:del>
      <w:r>
        <w:rPr/>
        <w:t xml:space="preserve">he </w:t>
      </w:r>
      <w:r>
        <w:rPr>
          <w:rFonts w:cs="Courier" w:ascii="Courier" w:hAnsi="Courier"/>
        </w:rPr>
        <w:t>AlphaPartSum()</w:t>
      </w:r>
      <w:r>
        <w:rPr>
          <w:rFonts w:cs="Courier"/>
        </w:rPr>
        <w:t xml:space="preserve"> function </w:t>
      </w:r>
      <w:del w:id="385" w:author="Unknown Author" w:date="2020-06-17T13:23:40Z">
        <w:r>
          <w:rPr>
            <w:rFonts w:cs="Courier"/>
          </w:rPr>
          <w:delText>we sum</w:delText>
        </w:r>
      </w:del>
      <w:ins w:id="386" w:author="Unknown Author" w:date="2020-06-17T13:23:40Z">
        <w:r>
          <w:rPr/>
          <w:t>sums</w:t>
        </w:r>
      </w:ins>
      <w:r>
        <w:rPr/>
        <w:t xml:space="preserve"> the partitions of several paths in a </w:t>
      </w:r>
      <w:r>
        <w:rPr>
          <w:rFonts w:cs="Courier" w:ascii="Courier" w:hAnsi="Courier"/>
        </w:rPr>
        <w:t>summaryAlphaPart</w:t>
      </w:r>
      <w:r>
        <w:rPr/>
        <w:t xml:space="preserve"> object. The </w:t>
      </w:r>
      <w:r>
        <w:rPr>
          <w:rFonts w:cs="Courier" w:ascii="Courier" w:hAnsi="Courier"/>
        </w:rPr>
        <w:t>AlphaPartSubset()</w:t>
      </w:r>
      <w:r>
        <w:rPr>
          <w:rFonts w:cs="Courier"/>
        </w:rPr>
        <w:t xml:space="preserve"> and</w:t>
      </w:r>
      <w:r>
        <w:rPr/>
        <w:t xml:space="preserve"> </w:t>
      </w:r>
      <w:r>
        <w:rPr>
          <w:rFonts w:cs="Courier" w:ascii="Courier" w:hAnsi="Courier"/>
        </w:rPr>
        <w:t>AlphaPartSum()</w:t>
      </w:r>
      <w:r>
        <w:rPr/>
        <w:t xml:space="preserve"> functions simplify the presentation of partitioning analysis.</w:t>
      </w:r>
    </w:p>
    <w:tbl>
      <w:tblPr>
        <w:tblW w:w="907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000"/>
        <w:gridCol w:w="6069"/>
      </w:tblGrid>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40"/>
              <w:rPr>
                <w:rFonts w:ascii="Times New Roman" w:hAnsi="Times New Roman"/>
              </w:rPr>
            </w:pPr>
            <w:ins w:id="387" w:author="Unknown Author" w:date="2020-06-17T13:21:15Z">
              <w:r>
                <w:rPr/>
                <w:t>Function</w:t>
              </w:r>
            </w:ins>
          </w:p>
        </w:tc>
        <w:tc>
          <w:tcPr>
            <w:tcW w:w="60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388" w:author="Unknown Author" w:date="2020-06-17T13:21:15Z">
              <w:r>
                <w:rPr/>
                <w:t>Description</w:t>
              </w:r>
            </w:ins>
          </w:p>
        </w:tc>
      </w:tr>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40"/>
              <w:rPr>
                <w:rFonts w:ascii="Courier" w:hAnsi="Courier" w:cs="Courier"/>
              </w:rPr>
            </w:pPr>
            <w:ins w:id="389" w:author="Unknown Author" w:date="2020-06-17T13:21:15Z">
              <w:r>
                <w:rPr>
                  <w:rFonts w:ascii="Courier" w:hAnsi="Courier"/>
                </w:rPr>
                <w:t>pedFixBirthYear()</w:t>
              </w:r>
            </w:ins>
          </w:p>
        </w:tc>
        <w:tc>
          <w:tcPr>
            <w:tcW w:w="60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390" w:author="Unknown Author" w:date="2020-06-17T13:21:15Z">
              <w:r>
                <w:rPr/>
                <w:t>Imputes missing of fixes er</w:t>
              </w:r>
            </w:ins>
            <w:ins w:id="391" w:author="Unknown Author" w:date="2020-06-17T13:22:05Z">
              <w:r>
                <w:rPr/>
                <w:t>roneous years of birth.</w:t>
              </w:r>
            </w:ins>
          </w:p>
        </w:tc>
      </w:tr>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40"/>
              <w:rPr/>
            </w:pPr>
            <w:ins w:id="392" w:author="Unknown Author" w:date="2020-06-17T13:24:10Z">
              <w:r>
                <w:rPr>
                  <w:rFonts w:cs="Courier" w:ascii="Courier" w:hAnsi="Courier"/>
                </w:rPr>
                <w:t>pedSetBase()</w:t>
              </w:r>
            </w:ins>
          </w:p>
        </w:tc>
        <w:tc>
          <w:tcPr>
            <w:tcW w:w="60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393" w:author="Unknown Author" w:date="2020-06-17T13:22:17Z">
              <w:r>
                <w:rPr/>
                <w:t>Sets the base population by specifying founders and removing older pedigree records.</w:t>
              </w:r>
            </w:ins>
          </w:p>
        </w:tc>
      </w:tr>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40"/>
              <w:rPr>
                <w:rFonts w:ascii="Courier" w:hAnsi="Courier" w:cs="Courier"/>
              </w:rPr>
            </w:pPr>
            <w:ins w:id="394" w:author="Unknown Author" w:date="2020-06-17T13:24:31Z">
              <w:r>
                <w:rPr>
                  <w:rFonts w:cs="Courier" w:ascii="Courier" w:hAnsi="Courier"/>
                </w:rPr>
                <w:t>AlphaPartSubset()</w:t>
              </w:r>
            </w:ins>
          </w:p>
        </w:tc>
        <w:tc>
          <w:tcPr>
            <w:tcW w:w="60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40"/>
              <w:rPr/>
            </w:pPr>
            <w:ins w:id="395" w:author="Unknown Author" w:date="2020-06-17T13:24:31Z">
              <w:r>
                <w:rPr>
                  <w:rFonts w:cs="Courier"/>
                </w:rPr>
                <w:t xml:space="preserve">keeps </w:t>
              </w:r>
            </w:ins>
            <w:ins w:id="396" w:author="Unknown Author" w:date="2020-06-17T13:24:31Z">
              <w:r>
                <w:rPr/>
                <w:t>partitions for specified paths in</w:t>
              </w:r>
            </w:ins>
            <w:r>
              <w:rPr/>
              <w:commentReference w:id="7"/>
            </w:r>
            <w:ins w:id="397" w:author="Unknown Author" w:date="2020-06-17T13:24:31Z">
              <w:r>
                <w:rPr/>
                <w:t xml:space="preserve"> the </w:t>
              </w:r>
            </w:ins>
            <w:ins w:id="398" w:author="Unknown Author" w:date="2020-06-17T13:24:31Z">
              <w:r>
                <w:rPr>
                  <w:rFonts w:cs="Courier" w:ascii="Courier" w:hAnsi="Courier"/>
                </w:rPr>
                <w:t>AlphaPart</w:t>
              </w:r>
            </w:ins>
            <w:ins w:id="399" w:author="Unknown Author" w:date="2020-06-17T13:24:31Z">
              <w:r>
                <w:rPr/>
                <w:t xml:space="preserve"> or </w:t>
              </w:r>
            </w:ins>
            <w:ins w:id="400" w:author="Unknown Author" w:date="2020-06-17T13:24:31Z">
              <w:r>
                <w:rPr>
                  <w:rFonts w:cs="Courier" w:ascii="Courier" w:hAnsi="Courier"/>
                </w:rPr>
                <w:t>summaryAlphaPart</w:t>
              </w:r>
            </w:ins>
            <w:ins w:id="401" w:author="Unknown Author" w:date="2020-06-17T13:24:31Z">
              <w:r>
                <w:rPr>
                  <w:rFonts w:cs="Courier"/>
                </w:rPr>
                <w:t xml:space="preserve"> </w:t>
              </w:r>
            </w:ins>
            <w:ins w:id="402" w:author="Unknown Author" w:date="2020-06-17T13:24:31Z">
              <w:r>
                <w:rPr/>
                <w:t>objects.</w:t>
              </w:r>
            </w:ins>
          </w:p>
        </w:tc>
      </w:tr>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40"/>
              <w:rPr>
                <w:rFonts w:ascii="Courier" w:hAnsi="Courier" w:cs="Courier"/>
              </w:rPr>
            </w:pPr>
            <w:ins w:id="403" w:author="Unknown Author" w:date="2020-06-17T13:24:31Z">
              <w:r>
                <w:rPr>
                  <w:rFonts w:cs="Courier" w:ascii="Courier" w:hAnsi="Courier"/>
                </w:rPr>
                <w:t>AlphaPartSum()</w:t>
              </w:r>
            </w:ins>
          </w:p>
        </w:tc>
        <w:tc>
          <w:tcPr>
            <w:tcW w:w="60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40"/>
              <w:rPr/>
            </w:pPr>
            <w:ins w:id="404" w:author="Unknown Author" w:date="2020-06-17T13:24:31Z">
              <w:r>
                <w:rPr/>
                <w:t xml:space="preserve">Sums the partitions of several paths in a </w:t>
              </w:r>
            </w:ins>
            <w:ins w:id="405" w:author="Unknown Author" w:date="2020-06-17T13:24:31Z">
              <w:r>
                <w:rPr>
                  <w:rFonts w:cs="Courier" w:ascii="Courier" w:hAnsi="Courier"/>
                </w:rPr>
                <w:t>summaryAlphaPart</w:t>
              </w:r>
            </w:ins>
            <w:ins w:id="406" w:author="Unknown Author" w:date="2020-06-17T13:24:31Z">
              <w:r>
                <w:rPr/>
                <w:t xml:space="preserve"> object.</w:t>
              </w:r>
            </w:ins>
          </w:p>
        </w:tc>
      </w:tr>
    </w:tbl>
    <w:p>
      <w:pPr>
        <w:pStyle w:val="Normal"/>
        <w:rPr/>
      </w:pPr>
      <w:r>
        <w:rPr/>
      </w:r>
    </w:p>
    <w:p>
      <w:pPr>
        <w:pStyle w:val="Heading2"/>
        <w:rPr/>
      </w:pPr>
      <w:ins w:id="407" w:author="Unknown Author" w:date="2020-06-17T15:44:24Z">
        <w:r>
          <w:rPr/>
          <w:t>Stylized multi</w:t>
          <w:noBreakHyphen/>
          <w:t>tier breeding</w:t>
        </w:r>
      </w:ins>
      <w:del w:id="408" w:author="Unknown Author" w:date="2020-06-17T15:44:34Z">
        <w:r>
          <w:rPr/>
          <w:delText xml:space="preserve">Pig breeding </w:delText>
        </w:r>
      </w:del>
      <w:r>
        <w:rPr/>
        <w:t>example</w:t>
      </w:r>
    </w:p>
    <w:p>
      <w:pPr>
        <w:pStyle w:val="Normal"/>
        <w:rPr/>
      </w:pPr>
      <w:r>
        <w:rPr/>
        <w:t xml:space="preserve">We applied the AlphaPart R package </w:t>
      </w:r>
      <w:ins w:id="409" w:author="Unknown Author" w:date="2020-06-16T14:40:52Z">
        <w:r>
          <w:rPr/>
          <w:t>on</w:t>
        </w:r>
      </w:ins>
      <w:del w:id="410" w:author="Unknown Author" w:date="2020-06-16T14:40:51Z">
        <w:r>
          <w:rPr/>
          <w:delText>to</w:delText>
        </w:r>
      </w:del>
      <w:r>
        <w:rPr/>
        <w:t xml:space="preserve"> a simulated </w:t>
      </w:r>
      <w:del w:id="411" w:author="Unknown Author" w:date="2020-06-17T15:44:40Z">
        <w:r>
          <w:rPr/>
          <w:delText>pig</w:delText>
        </w:r>
      </w:del>
      <w:ins w:id="412" w:author="Unknown Author" w:date="2020-06-17T15:44:40Z">
        <w:r>
          <w:rPr/>
          <w:t>stylized multi</w:t>
          <w:noBreakHyphen/>
          <w:t>tier</w:t>
        </w:r>
      </w:ins>
      <w:r>
        <w:rPr/>
        <w:t xml:space="preserve"> breeding example</w:t>
      </w:r>
      <w:ins w:id="413" w:author="Unknown Author" w:date="2020-06-17T15:45:29Z">
        <w:r>
          <w:rPr/>
          <w:t xml:space="preserve">, </w:t>
        </w:r>
      </w:ins>
      <w:ins w:id="414" w:author="Unknown Author" w:date="2020-06-17T15:44:50Z">
        <w:r>
          <w:rPr/>
          <w:t>us</w:t>
        </w:r>
      </w:ins>
      <w:ins w:id="415" w:author="Unknown Author" w:date="2020-06-17T15:45:03Z">
        <w:r>
          <w:rPr/>
          <w:t xml:space="preserve">ually applied in poultry and pig breeding. </w:t>
        </w:r>
      </w:ins>
      <w:del w:id="416" w:author="Unknown Author" w:date="2020-06-17T15:45:40Z">
        <w:r>
          <w:rPr/>
          <w:delText xml:space="preserve"> </w:delText>
        </w:r>
      </w:del>
      <w:ins w:id="417" w:author="Unknown Author" w:date="2020-06-17T15:45:42Z">
        <w:r>
          <w:rPr/>
          <w:t>T</w:t>
        </w:r>
      </w:ins>
      <w:del w:id="418" w:author="Unknown Author" w:date="2020-06-17T15:45:40Z">
        <w:r>
          <w:rPr/>
          <w:delText>o</w:delText>
        </w:r>
      </w:del>
      <w:ins w:id="419" w:author="Unknown Author" w:date="2020-06-17T15:45:42Z">
        <w:r>
          <w:rPr/>
          <w:t>We aimed to</w:t>
        </w:r>
      </w:ins>
      <w:r>
        <w:rPr/>
        <w:t xml:space="preserve"> examine the </w:t>
      </w:r>
      <w:ins w:id="420" w:author="Unknown Author" w:date="2020-06-18T09:52:55Z">
        <w:r>
          <w:rPr/>
          <w:t xml:space="preserve">directional </w:t>
        </w:r>
      </w:ins>
      <w:r>
        <w:rPr/>
        <w:t>nucleus</w:t>
      </w:r>
      <w:del w:id="421" w:author="Unknown Author" w:date="2020-06-18T09:52:33Z">
        <w:r>
          <w:rPr/>
          <w:delText>-</w:delText>
        </w:r>
      </w:del>
      <w:ins w:id="422" w:author="Unknown Author" w:date="2020-06-18T09:52:33Z">
        <w:r>
          <w:rPr/>
          <w:noBreakHyphen/>
        </w:r>
      </w:ins>
      <w:r>
        <w:rPr/>
        <w:t xml:space="preserve">multiplier gene flow and the contribution of nucleus and multiplier selection on genetic gain in </w:t>
      </w:r>
      <w:del w:id="423" w:author="Unknown Author" w:date="2020-06-17T15:45:51Z">
        <w:r>
          <w:rPr/>
          <w:delText>both</w:delText>
        </w:r>
      </w:del>
      <w:ins w:id="424" w:author="Unknown Author" w:date="2020-06-17T15:45:51Z">
        <w:r>
          <w:rPr/>
          <w:t>each</w:t>
        </w:r>
      </w:ins>
      <w:r>
        <w:rPr/>
        <w:t xml:space="preserve"> tier</w:t>
      </w:r>
      <w:del w:id="425" w:author="Unknown Author" w:date="2020-06-17T15:45:54Z">
        <w:r>
          <w:rPr/>
          <w:delText>s</w:delText>
        </w:r>
      </w:del>
      <w:r>
        <w:rPr/>
        <w:t xml:space="preserve">. </w:t>
      </w:r>
      <w:ins w:id="426" w:author="Unknown Author" w:date="2020-06-17T15:46:03Z">
        <w:r>
          <w:rPr/>
          <w:t>B</w:t>
        </w:r>
      </w:ins>
      <w:del w:id="427" w:author="Unknown Author" w:date="2020-06-17T15:46:03Z">
        <w:r>
          <w:rPr/>
          <w:delText>Pig b</w:delText>
        </w:r>
      </w:del>
      <w:r>
        <w:rPr/>
        <w:t xml:space="preserve">reeders select in the nucleus and multiply this improvement in the multiplier to supply </w:t>
      </w:r>
      <w:ins w:id="428" w:author="Unknown Author" w:date="2020-06-16T14:41:08Z">
        <w:r>
          <w:rPr/>
          <w:t xml:space="preserve">a </w:t>
        </w:r>
      </w:ins>
      <w:r>
        <w:rPr/>
        <w:t xml:space="preserve">large number of commercial animals. The multiplier generally has lower genetic mean than the nucleus due to time-lag. However, animals with very high breeding values are often observed in the multiplier for some traits and we aimed to use </w:t>
      </w:r>
      <w:r>
        <w:rPr>
          <w:rFonts w:ascii="Courier New" w:hAnsi="Courier New"/>
          <w:rPrChange w:id="0" w:author="Unknown Author" w:date="2020-06-18T09:53:26Z"/>
        </w:rPr>
        <w:t>AlphaPart</w:t>
      </w:r>
      <w:r>
        <w:rPr/>
        <w:t xml:space="preserve"> to explain the source of this observation. To this end we have first simulated a styli</w:t>
      </w:r>
      <w:ins w:id="430" w:author="Unknown Author" w:date="2020-06-19T08:08:05Z">
        <w:r>
          <w:rPr/>
          <w:t>z</w:t>
        </w:r>
      </w:ins>
      <w:del w:id="431" w:author="Unknown Author" w:date="2020-06-19T08:08:05Z">
        <w:r>
          <w:rPr/>
          <w:delText>s</w:delText>
        </w:r>
      </w:del>
      <w:r>
        <w:rPr/>
        <w:t xml:space="preserve">ed </w:t>
      </w:r>
      <w:del w:id="432" w:author="Unknown Author" w:date="2020-06-17T15:46:13Z">
        <w:r>
          <w:rPr/>
          <w:delText>pig</w:delText>
        </w:r>
      </w:del>
      <w:ins w:id="433" w:author="Unknown Author" w:date="2020-06-17T15:46:13Z">
        <w:r>
          <w:rPr/>
          <w:t>multi</w:t>
          <w:noBreakHyphen/>
          <w:t>tier</w:t>
        </w:r>
      </w:ins>
      <w:r>
        <w:rPr/>
        <w:t xml:space="preserve"> breeding programme that exposes the drivers of real observations. We have next partitioned the genetic trend of true breeding values by a tier-gender variable to quantify sources of genetic gain in the nucleus and the multiplier.</w:t>
      </w:r>
    </w:p>
    <w:p>
      <w:pPr>
        <w:pStyle w:val="Normal"/>
        <w:rPr/>
      </w:pPr>
      <w:r>
        <w:rPr/>
        <w:t xml:space="preserve">We used the </w:t>
      </w:r>
      <w:r>
        <w:rPr>
          <w:rFonts w:ascii="Courier New" w:hAnsi="Courier New"/>
          <w:rPrChange w:id="0" w:author="Unknown Author" w:date="2020-06-18T09:53:43Z"/>
        </w:rPr>
        <w:t>AlphaSimR</w:t>
      </w:r>
      <w:r>
        <w:rPr/>
        <w:t xml:space="preserve"> package [9] to simulate a </w:t>
      </w:r>
      <w:del w:id="435" w:author="Unknown Author" w:date="2020-06-17T15:46:22Z">
        <w:r>
          <w:rPr/>
          <w:delText>pig</w:delText>
        </w:r>
      </w:del>
      <w:ins w:id="436" w:author="Unknown Author" w:date="2020-06-17T15:46:22Z">
        <w:r>
          <w:rPr/>
          <w:t>multi</w:t>
          <w:noBreakHyphen/>
          <w:t>tier</w:t>
        </w:r>
      </w:ins>
      <w:r>
        <w:rPr/>
        <w:t xml:space="preserve"> breeding programme for a single breed</w:t>
      </w:r>
      <w:ins w:id="437" w:author="Unknown Author" w:date="2020-06-18T09:54:07Z">
        <w:r>
          <w:rPr/>
          <w:t xml:space="preserve"> with closed nucleus and directional flow of animals from the nucleus into the multiplier.</w:t>
        </w:r>
      </w:ins>
      <w:r>
        <w:rPr/>
        <w:t xml:space="preserve"> </w:t>
      </w:r>
      <w:ins w:id="438" w:author="Unknown Author" w:date="2020-06-18T09:54:35Z">
        <w:r>
          <w:rPr/>
          <w:t>We simulated</w:t>
        </w:r>
      </w:ins>
      <w:del w:id="439" w:author="Unknown Author" w:date="2020-06-18T09:54:38Z">
        <w:r>
          <w:rPr/>
          <w:delText>with</w:delText>
        </w:r>
      </w:del>
      <w:r>
        <w:rPr/>
        <w:t xml:space="preserve"> 40 </w:t>
      </w:r>
      <w:del w:id="440" w:author="Unknown Author" w:date="2020-06-18T10:08:54Z">
        <w:r>
          <w:rPr/>
          <w:delText>years</w:delText>
        </w:r>
      </w:del>
      <w:ins w:id="441" w:author="Unknown Author" w:date="2020-06-18T10:08:54Z">
        <w:r>
          <w:rPr/>
          <w:t>generations</w:t>
        </w:r>
      </w:ins>
      <w:r>
        <w:rPr/>
        <w:t xml:space="preserve">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w:t>
      </w:r>
      <w:del w:id="442" w:author="Unknown Author" w:date="2020-06-18T10:08:59Z">
        <w:r>
          <w:rPr/>
          <w:delText>years</w:delText>
        </w:r>
      </w:del>
      <w:ins w:id="443" w:author="Unknown Author" w:date="2020-06-18T10:08:59Z">
        <w:r>
          <w:rPr/>
          <w:t>generations</w:t>
        </w:r>
      </w:ins>
      <w:r>
        <w:rPr/>
        <w:t xml:space="preserve"> of a burn</w:t>
        <w:noBreakHyphen/>
        <w:t xml:space="preserve">in and 20 </w:t>
      </w:r>
      <w:del w:id="444" w:author="Unknown Author" w:date="2020-06-18T10:09:03Z">
        <w:r>
          <w:rPr/>
          <w:delText>years</w:delText>
        </w:r>
      </w:del>
      <w:ins w:id="445" w:author="Unknown Author" w:date="2020-06-18T10:09:03Z">
        <w:r>
          <w:rPr/>
          <w:t>generations</w:t>
        </w:r>
      </w:ins>
      <w:r>
        <w:rPr/>
        <w:t xml:space="preserve"> of evaluation.</w:t>
      </w:r>
    </w:p>
    <w:p>
      <w:pPr>
        <w:pStyle w:val="Normal"/>
        <w:rPr/>
      </w:pPr>
      <w:r>
        <w:rPr/>
        <w:t xml:space="preserve">In the burn-in we simulated only the nucleus and selected animals based on the index of phenotype values for both traits. We selected 25 males and 500 females each </w:t>
      </w:r>
      <w:del w:id="446" w:author="Unknown Author" w:date="2020-06-18T10:09:09Z">
        <w:r>
          <w:rPr/>
          <w:delText>year</w:delText>
        </w:r>
      </w:del>
      <w:ins w:id="447" w:author="Unknown Author" w:date="2020-06-18T10:09:09Z">
        <w:r>
          <w:rPr/>
          <w:t>generation</w:t>
        </w:r>
      </w:ins>
      <w:r>
        <w:rPr/>
        <w:t xml:space="preserve"> and randomly crossed them to produce a new generation of 6,000 progeny (12 per cross). At the end of the burn-in we generated 5,000 females to seed the multiplier.</w:t>
      </w:r>
    </w:p>
    <w:p>
      <w:pPr>
        <w:pStyle w:val="Normal"/>
        <w:rPr/>
      </w:pPr>
      <w:r>
        <w:rPr/>
        <w:t xml:space="preserve">In the evaluation we simulated both the nucleus and the multiplier and selected animals </w:t>
      </w:r>
      <w:ins w:id="448" w:author="Unknown Author" w:date="2020-06-18T09:55:09Z">
        <w:r>
          <w:rPr/>
          <w:t xml:space="preserve">within each tier </w:t>
        </w:r>
      </w:ins>
      <w:r>
        <w:rPr/>
        <w:t xml:space="preserve">based on the index of estimated breeding values for both traits. In the nucleus, we selected 25 </w:t>
      </w:r>
      <w:ins w:id="449" w:author="Unknown Author" w:date="2020-06-18T09:55:25Z">
        <w:r>
          <w:rPr/>
          <w:t xml:space="preserve">nucleus </w:t>
        </w:r>
      </w:ins>
      <w:r>
        <w:rPr/>
        <w:t xml:space="preserve">males and 500 </w:t>
      </w:r>
      <w:ins w:id="450" w:author="Unknown Author" w:date="2020-06-18T09:55:28Z">
        <w:r>
          <w:rPr/>
          <w:t xml:space="preserve">nucleus </w:t>
        </w:r>
      </w:ins>
      <w:r>
        <w:rPr/>
        <w:t xml:space="preserve">females each </w:t>
      </w:r>
      <w:del w:id="451" w:author="Unknown Author" w:date="2020-06-18T10:09:16Z">
        <w:r>
          <w:rPr/>
          <w:delText>year</w:delText>
        </w:r>
      </w:del>
      <w:ins w:id="452" w:author="Unknown Author" w:date="2020-06-18T10:09:16Z">
        <w:r>
          <w:rPr/>
          <w:t>generation</w:t>
        </w:r>
      </w:ins>
      <w:r>
        <w:rPr/>
        <w:t xml:space="preserve"> and randomly crossed them to produce a new generation of 6,000 progeny (12 per cross). In the multiplier, we selected 750 </w:t>
      </w:r>
      <w:ins w:id="453" w:author="Unknown Author" w:date="2020-06-18T09:55:44Z">
        <w:r>
          <w:rPr/>
          <w:t xml:space="preserve">multiplier </w:t>
        </w:r>
      </w:ins>
      <w:r>
        <w:rPr/>
        <w:t xml:space="preserve">females each </w:t>
      </w:r>
      <w:del w:id="454" w:author="Unknown Author" w:date="2020-06-18T10:09:20Z">
        <w:r>
          <w:rPr/>
          <w:delText>year</w:delText>
        </w:r>
      </w:del>
      <w:ins w:id="455" w:author="Unknown Author" w:date="2020-06-18T10:09:20Z">
        <w:r>
          <w:rPr/>
          <w:t>generation</w:t>
        </w:r>
      </w:ins>
      <w:r>
        <w:rPr/>
        <w:t xml:space="preserve"> and randomly crossed them to a set of males to produce a new generation of 9,000 progeny (12 per cross). To quantify the effect of selection in the multiplier on genetic gain we defined the set of males as either 1) the 25 best nucleus males (MaleFlow100 scenario) or 2) the 25 best nucleus males and 100 best multiplier males (MaleFlow20 scenario).</w:t>
      </w:r>
      <w:r>
        <w:rPr/>
        <w:commentReference w:id="8"/>
      </w:r>
    </w:p>
    <w:p>
      <w:pPr>
        <w:pStyle w:val="Normal"/>
        <w:rPr/>
      </w:pPr>
      <w:r>
        <w:rPr/>
        <w:drawing>
          <wp:inline distT="0" distB="0" distL="0" distR="0">
            <wp:extent cx="5759450" cy="26981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59450" cy="2698115"/>
                    </a:xfrm>
                    <a:prstGeom prst="rect">
                      <a:avLst/>
                    </a:prstGeom>
                  </pic:spPr>
                </pic:pic>
              </a:graphicData>
            </a:graphic>
          </wp:inline>
        </w:drawing>
      </w:r>
    </w:p>
    <w:p>
      <w:pPr>
        <w:pStyle w:val="Normal"/>
        <w:rPr/>
      </w:pPr>
      <w:r>
        <w:rPr/>
        <w:t>We estimated the breeding values</w:t>
      </w:r>
      <w:r>
        <w:rPr>
          <w:color w:val="000000"/>
        </w:rPr>
        <w:t xml:space="preserve"> for each trait independently before each nucleus or multiplier selection decision. We ran</w:t>
      </w:r>
      <w:ins w:id="456" w:author="Unknown Author" w:date="2020-06-16T14:42:15Z">
        <w:r>
          <w:rPr>
            <w:color w:val="000000"/>
          </w:rPr>
          <w:t xml:space="preserve"> a</w:t>
        </w:r>
      </w:ins>
      <w:r>
        <w:rPr>
          <w:color w:val="000000"/>
        </w:rPr>
        <w:t xml:space="preserve"> pedigree</w:t>
        <w:noBreakHyphen/>
        <w:t xml:space="preserve">based model implemented in blupf90 [10] and used all available data from evaluation </w:t>
      </w:r>
      <w:del w:id="457" w:author="Unknown Author" w:date="2020-06-18T10:09:24Z">
        <w:r>
          <w:rPr>
            <w:color w:val="000000"/>
          </w:rPr>
          <w:delText>years</w:delText>
        </w:r>
      </w:del>
      <w:ins w:id="458" w:author="Unknown Author" w:date="2020-06-18T10:09:24Z">
        <w:r>
          <w:rPr>
            <w:color w:val="000000"/>
          </w:rPr>
          <w:t>generations</w:t>
        </w:r>
      </w:ins>
      <w:r>
        <w:rPr>
          <w:rFonts w:cs="Times New Roman"/>
          <w:color w:val="000000"/>
        </w:rPr>
        <w:t>.</w:t>
      </w:r>
      <w:r>
        <w:rPr>
          <w:color w:val="000000"/>
        </w:rPr>
        <w:t xml:space="preserve"> The model included the mean as a fixed effect and animal breeding values as a random effect modelled hierarchically with pedigree. </w:t>
      </w:r>
    </w:p>
    <w:p>
      <w:pPr>
        <w:pStyle w:val="Normal"/>
        <w:rPr/>
      </w:pPr>
      <w:r>
        <w:rPr/>
        <w:t xml:space="preserve">Finally, we partitioned the true breeding values and genetic trends with the </w:t>
      </w:r>
      <w:r>
        <w:rPr>
          <w:rFonts w:ascii="Courier New" w:hAnsi="Courier New"/>
          <w:rPrChange w:id="0" w:author="Unknown Author" w:date="2020-06-17T13:07:58Z"/>
        </w:rPr>
        <w:t>AlphaPart</w:t>
      </w:r>
      <w:r>
        <w:rPr/>
        <w:t xml:space="preserve"> as demonstrated above. We used </w:t>
      </w:r>
      <w:r>
        <w:rPr>
          <w:rFonts w:ascii="Courier" w:hAnsi="Courier"/>
        </w:rPr>
        <w:t>AlphaPart</w:t>
      </w:r>
      <w:ins w:id="460" w:author="Unknown Author" w:date="2020-06-17T12:46:09Z">
        <w:r>
          <w:rPr>
            <w:rFonts w:ascii="Courier" w:hAnsi="Courier"/>
          </w:rPr>
          <w:t>()</w:t>
        </w:r>
      </w:ins>
      <w:r>
        <w:rPr/>
        <w:t xml:space="preserve"> function to partition </w:t>
      </w:r>
      <w:ins w:id="461" w:author="Unknown Author" w:date="2020-06-17T13:08:10Z">
        <w:r>
          <w:rPr/>
          <w:t xml:space="preserve">standardized </w:t>
        </w:r>
      </w:ins>
      <w:r>
        <w:rPr/>
        <w:t xml:space="preserve">true breeding values from the 20 evaluation </w:t>
      </w:r>
      <w:del w:id="462" w:author="Unknown Author" w:date="2020-06-18T10:05:18Z">
        <w:r>
          <w:rPr/>
          <w:delText>years</w:delText>
        </w:r>
      </w:del>
      <w:ins w:id="463" w:author="Unknown Author" w:date="2020-06-18T10:05:18Z">
        <w:r>
          <w:rPr/>
          <w:t>generations</w:t>
        </w:r>
      </w:ins>
      <w:r>
        <w:rPr/>
        <w:t xml:space="preserve"> by the tier</w:t>
        <w:noBreakHyphen/>
        <w:t xml:space="preserve">gender variable and </w:t>
      </w:r>
      <w:r>
        <w:rPr>
          <w:rFonts w:ascii="Courier" w:hAnsi="Courier"/>
        </w:rPr>
        <w:t>summary.AlphaPart</w:t>
      </w:r>
      <w:ins w:id="464" w:author="Unknown Author" w:date="2020-06-17T13:08:06Z">
        <w:r>
          <w:rPr>
            <w:rFonts w:ascii="Courier" w:hAnsi="Courier"/>
          </w:rPr>
          <w:t>()</w:t>
        </w:r>
      </w:ins>
      <w:r>
        <w:rPr/>
        <w:t xml:space="preserve"> function to summarize the partitions by </w:t>
      </w:r>
      <w:del w:id="465" w:author="Unknown Author" w:date="2020-06-18T10:05:23Z">
        <w:r>
          <w:rPr/>
          <w:delText>year</w:delText>
        </w:r>
      </w:del>
      <w:ins w:id="466" w:author="Unknown Author" w:date="2020-06-18T10:05:23Z">
        <w:r>
          <w:rPr/>
          <w:t>generations</w:t>
        </w:r>
      </w:ins>
      <w:commentRangeStart w:id="9"/>
      <w:r>
        <w:rPr/>
        <w:t xml:space="preserve"> to quantify the contribution of each tier-gender level to genetic trend in the nucleus and the multiplier.</w:t>
      </w:r>
    </w:p>
    <w:tbl>
      <w:tblPr>
        <w:tblW w:w="7968" w:type="dxa"/>
        <w:jc w:val="left"/>
        <w:tblInd w:w="-30" w:type="dxa"/>
        <w:tblBorders/>
        <w:tblCellMar>
          <w:top w:w="0" w:type="dxa"/>
          <w:left w:w="30" w:type="dxa"/>
          <w:bottom w:w="0" w:type="dxa"/>
          <w:right w:w="30" w:type="dxa"/>
        </w:tblCellMar>
      </w:tblPr>
      <w:tblGrid>
        <w:gridCol w:w="1281"/>
        <w:gridCol w:w="801"/>
        <w:gridCol w:w="800"/>
        <w:gridCol w:w="801"/>
        <w:gridCol w:w="1641"/>
        <w:gridCol w:w="921"/>
        <w:gridCol w:w="921"/>
        <w:gridCol w:w="801"/>
      </w:tblGrid>
      <w:tr>
        <w:trPr>
          <w:trHeight w:val="256" w:hRule="atLeast"/>
        </w:trPr>
        <w:tc>
          <w:tcPr>
            <w:tcW w:w="1281" w:type="dxa"/>
            <w:tcBorders/>
            <w:shd w:fill="auto" w:val="clear"/>
            <w:vAlign w:val="bottom"/>
          </w:tcPr>
          <w:p>
            <w:pPr>
              <w:pStyle w:val="Normal"/>
              <w:tabs>
                <w:tab w:val="clear" w:pos="720"/>
              </w:tabs>
              <w:spacing w:before="0" w:after="240"/>
              <w:jc w:val="left"/>
              <w:rPr>
                <w:rFonts w:ascii="Courier New" w:hAnsi="Courier New"/>
                <w:sz w:val="20"/>
                <w:szCs w:val="20"/>
              </w:rPr>
            </w:pPr>
            <w:ins w:id="467" w:author="Unknown Author" w:date="2020-06-17T13:01:09Z">
              <w:r>
                <w:rPr>
                  <w:rFonts w:ascii="Courier New" w:hAnsi="Courier New"/>
                  <w:sz w:val="20"/>
                  <w:szCs w:val="20"/>
                </w:rPr>
                <w:t>Generation</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468" w:author="Unknown Author" w:date="2020-06-17T13:01:09Z">
              <w:r>
                <w:rPr>
                  <w:rFonts w:ascii="Courier New" w:hAnsi="Courier New"/>
                  <w:sz w:val="20"/>
                  <w:szCs w:val="20"/>
                </w:rPr>
                <w:t>IId</w:t>
              </w:r>
            </w:ins>
          </w:p>
        </w:tc>
        <w:tc>
          <w:tcPr>
            <w:tcW w:w="800" w:type="dxa"/>
            <w:tcBorders/>
            <w:shd w:fill="auto" w:val="clear"/>
            <w:vAlign w:val="bottom"/>
          </w:tcPr>
          <w:p>
            <w:pPr>
              <w:pStyle w:val="Normal"/>
              <w:tabs>
                <w:tab w:val="clear" w:pos="720"/>
              </w:tabs>
              <w:spacing w:before="0" w:after="240"/>
              <w:jc w:val="left"/>
              <w:rPr>
                <w:rFonts w:ascii="Courier New" w:hAnsi="Courier New"/>
                <w:sz w:val="20"/>
                <w:szCs w:val="20"/>
              </w:rPr>
            </w:pPr>
            <w:ins w:id="469" w:author="Unknown Author" w:date="2020-06-17T13:01:09Z">
              <w:r>
                <w:rPr>
                  <w:rFonts w:ascii="Courier New" w:hAnsi="Courier New"/>
                  <w:sz w:val="20"/>
                  <w:szCs w:val="20"/>
                </w:rPr>
                <w:t>FId</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470" w:author="Unknown Author" w:date="2020-06-17T13:01:09Z">
              <w:r>
                <w:rPr>
                  <w:rFonts w:ascii="Courier New" w:hAnsi="Courier New"/>
                  <w:sz w:val="20"/>
                  <w:szCs w:val="20"/>
                </w:rPr>
                <w:t>MId</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471" w:author="Unknown Author" w:date="2020-06-17T13:10:03Z">
              <w:r>
                <w:rPr>
                  <w:rFonts w:ascii="Courier New" w:hAnsi="Courier New"/>
                  <w:sz w:val="20"/>
                  <w:szCs w:val="20"/>
                </w:rPr>
                <w:t>Tier</w:t>
              </w:r>
            </w:ins>
            <w:ins w:id="472" w:author="Unknown Author" w:date="2020-06-17T13:01:09Z">
              <w:r>
                <w:rPr>
                  <w:rFonts w:ascii="Courier New" w:hAnsi="Courier New"/>
                  <w:sz w:val="20"/>
                  <w:szCs w:val="20"/>
                </w:rPr>
                <w:t>Gender</w:t>
              </w:r>
            </w:ins>
          </w:p>
        </w:tc>
        <w:tc>
          <w:tcPr>
            <w:tcW w:w="921" w:type="dxa"/>
            <w:tcBorders/>
            <w:shd w:fill="auto" w:val="clear"/>
            <w:vAlign w:val="bottom"/>
          </w:tcPr>
          <w:p>
            <w:pPr>
              <w:pStyle w:val="Normal"/>
              <w:tabs>
                <w:tab w:val="clear" w:pos="720"/>
              </w:tabs>
              <w:spacing w:before="0" w:after="240"/>
              <w:jc w:val="left"/>
              <w:rPr>
                <w:rFonts w:ascii="Courier New" w:hAnsi="Courier New"/>
                <w:sz w:val="20"/>
                <w:szCs w:val="20"/>
              </w:rPr>
            </w:pPr>
            <w:ins w:id="473" w:author="Unknown Author" w:date="2020-06-17T13:01:09Z">
              <w:r>
                <w:rPr>
                  <w:rFonts w:ascii="Courier New" w:hAnsi="Courier New"/>
                  <w:sz w:val="20"/>
                  <w:szCs w:val="20"/>
                </w:rPr>
                <w:t>TbvT1_s</w:t>
              </w:r>
            </w:ins>
          </w:p>
        </w:tc>
        <w:tc>
          <w:tcPr>
            <w:tcW w:w="921" w:type="dxa"/>
            <w:tcBorders/>
            <w:shd w:fill="auto" w:val="clear"/>
            <w:vAlign w:val="bottom"/>
          </w:tcPr>
          <w:p>
            <w:pPr>
              <w:pStyle w:val="Normal"/>
              <w:tabs>
                <w:tab w:val="clear" w:pos="720"/>
              </w:tabs>
              <w:spacing w:before="0" w:after="240"/>
              <w:jc w:val="left"/>
              <w:rPr>
                <w:rFonts w:ascii="Courier New" w:hAnsi="Courier New"/>
                <w:sz w:val="20"/>
                <w:szCs w:val="20"/>
              </w:rPr>
            </w:pPr>
            <w:ins w:id="474" w:author="Unknown Author" w:date="2020-06-17T13:01:09Z">
              <w:r>
                <w:rPr>
                  <w:rFonts w:ascii="Courier New" w:hAnsi="Courier New"/>
                  <w:sz w:val="20"/>
                  <w:szCs w:val="20"/>
                </w:rPr>
                <w:t>TbvT2_s</w:t>
              </w:r>
            </w:ins>
          </w:p>
        </w:tc>
        <w:tc>
          <w:tcPr>
            <w:tcW w:w="801" w:type="dxa"/>
            <w:tcBorders/>
            <w:shd w:fill="auto" w:val="clear"/>
            <w:vAlign w:val="bottom"/>
          </w:tcPr>
          <w:p>
            <w:pPr>
              <w:pStyle w:val="Normal"/>
              <w:tabs>
                <w:tab w:val="clear" w:pos="720"/>
              </w:tabs>
              <w:spacing w:before="0" w:after="240"/>
              <w:jc w:val="left"/>
              <w:rPr>
                <w:rFonts w:ascii="Courier New" w:hAnsi="Courier New"/>
                <w:sz w:val="20"/>
                <w:szCs w:val="20"/>
              </w:rPr>
            </w:pPr>
            <w:ins w:id="475" w:author="Unknown Author" w:date="2020-06-17T13:01:09Z">
              <w:r>
                <w:rPr>
                  <w:rFonts w:ascii="Courier New" w:hAnsi="Courier New"/>
                  <w:sz w:val="20"/>
                  <w:szCs w:val="20"/>
                </w:rPr>
                <w:t>TbvI_s</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476"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77" w:author="Unknown Author" w:date="2020-06-17T13:01:09Z">
              <w:r>
                <w:rPr>
                  <w:rFonts w:ascii="Courier New" w:hAnsi="Courier New"/>
                  <w:sz w:val="20"/>
                  <w:szCs w:val="20"/>
                </w:rPr>
                <w:t>111670</w:t>
              </w:r>
            </w:ins>
          </w:p>
        </w:tc>
        <w:tc>
          <w:tcPr>
            <w:tcW w:w="800" w:type="dxa"/>
            <w:tcBorders/>
            <w:shd w:fill="auto" w:val="clear"/>
            <w:vAlign w:val="bottom"/>
          </w:tcPr>
          <w:p>
            <w:pPr>
              <w:pStyle w:val="Normal"/>
              <w:tabs>
                <w:tab w:val="clear" w:pos="720"/>
              </w:tabs>
              <w:spacing w:before="0" w:after="240"/>
              <w:jc w:val="right"/>
              <w:rPr>
                <w:rFonts w:ascii="Courier New" w:hAnsi="Courier New"/>
                <w:sz w:val="20"/>
                <w:szCs w:val="20"/>
              </w:rPr>
            </w:pPr>
            <w:ins w:id="478"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79"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480" w:author="Unknown Author" w:date="2020-06-17T13:10:06Z">
              <w:r>
                <w:rPr>
                  <w:rFonts w:ascii="Courier New" w:hAnsi="Courier New"/>
                  <w:sz w:val="20"/>
                  <w:szCs w:val="20"/>
                </w:rPr>
                <w:t>GN</w:t>
              </w:r>
            </w:ins>
            <w:ins w:id="481" w:author="Unknown Author" w:date="2020-06-17T13:01:09Z">
              <w:r>
                <w:rPr>
                  <w:rFonts w:ascii="Courier New" w:hAnsi="Courier New"/>
                  <w:sz w:val="20"/>
                  <w:szCs w:val="20"/>
                </w:rPr>
                <w:t>-M</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82" w:author="Unknown Author" w:date="2020-06-17T13:01:09Z">
              <w:r>
                <w:rPr>
                  <w:rFonts w:ascii="Courier New" w:hAnsi="Courier New"/>
                  <w:sz w:val="20"/>
                  <w:szCs w:val="20"/>
                </w:rPr>
                <w:t>-0.17</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83" w:author="Unknown Author" w:date="2020-06-17T13:01:09Z">
              <w:r>
                <w:rPr>
                  <w:rFonts w:ascii="Courier New" w:hAnsi="Courier New"/>
                  <w:sz w:val="20"/>
                  <w:szCs w:val="20"/>
                </w:rPr>
                <w:t>0.08</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84" w:author="Unknown Author" w:date="2020-06-17T13:01:09Z">
              <w:r>
                <w:rPr>
                  <w:rFonts w:ascii="Courier New" w:hAnsi="Courier New"/>
                  <w:sz w:val="20"/>
                  <w:szCs w:val="20"/>
                </w:rPr>
                <w:t>-0.04</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485"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86" w:author="Unknown Author" w:date="2020-06-17T13:01:09Z">
              <w:r>
                <w:rPr>
                  <w:rFonts w:ascii="Courier New" w:hAnsi="Courier New"/>
                  <w:sz w:val="20"/>
                  <w:szCs w:val="20"/>
                </w:rPr>
                <w:t>111671</w:t>
              </w:r>
            </w:ins>
          </w:p>
        </w:tc>
        <w:tc>
          <w:tcPr>
            <w:tcW w:w="800" w:type="dxa"/>
            <w:tcBorders/>
            <w:shd w:fill="auto" w:val="clear"/>
            <w:vAlign w:val="bottom"/>
          </w:tcPr>
          <w:p>
            <w:pPr>
              <w:pStyle w:val="Normal"/>
              <w:tabs>
                <w:tab w:val="clear" w:pos="720"/>
              </w:tabs>
              <w:spacing w:before="0" w:after="240"/>
              <w:jc w:val="right"/>
              <w:rPr>
                <w:rFonts w:ascii="Courier New" w:hAnsi="Courier New"/>
                <w:sz w:val="20"/>
                <w:szCs w:val="20"/>
              </w:rPr>
            </w:pPr>
            <w:ins w:id="487"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88"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489" w:author="Unknown Author" w:date="2020-06-17T13:10:10Z">
              <w:r>
                <w:rPr>
                  <w:rFonts w:ascii="Courier New" w:hAnsi="Courier New"/>
                  <w:sz w:val="20"/>
                  <w:szCs w:val="20"/>
                </w:rPr>
                <w:t>GN</w:t>
              </w:r>
            </w:ins>
            <w:ins w:id="490" w:author="Unknown Author" w:date="2020-06-17T13:01:09Z">
              <w:r>
                <w:rPr>
                  <w:rFonts w:ascii="Courier New" w:hAnsi="Courier New"/>
                  <w:sz w:val="20"/>
                  <w:szCs w:val="20"/>
                </w:rPr>
                <w:t>-F</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91" w:author="Unknown Author" w:date="2020-06-17T13:01:09Z">
              <w:r>
                <w:rPr>
                  <w:rFonts w:ascii="Courier New" w:hAnsi="Courier New"/>
                  <w:sz w:val="20"/>
                  <w:szCs w:val="20"/>
                </w:rPr>
                <w:t>-0.55</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492" w:author="Unknown Author" w:date="2020-06-17T13:01:09Z">
              <w:r>
                <w:rPr>
                  <w:rFonts w:ascii="Courier New" w:hAnsi="Courier New"/>
                  <w:sz w:val="20"/>
                  <w:szCs w:val="20"/>
                </w:rPr>
                <w:t>0.05</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93" w:author="Unknown Author" w:date="2020-06-17T13:01:09Z">
              <w:r>
                <w:rPr>
                  <w:rFonts w:ascii="Courier New" w:hAnsi="Courier New"/>
                  <w:sz w:val="20"/>
                  <w:szCs w:val="20"/>
                </w:rPr>
                <w:t>-0.25</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494"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95" w:author="Unknown Author" w:date="2020-06-17T13:01:09Z">
              <w:r>
                <w:rPr>
                  <w:rFonts w:ascii="Courier New" w:hAnsi="Courier New"/>
                  <w:sz w:val="20"/>
                  <w:szCs w:val="20"/>
                </w:rPr>
                <w:t>111672</w:t>
              </w:r>
            </w:ins>
          </w:p>
        </w:tc>
        <w:tc>
          <w:tcPr>
            <w:tcW w:w="800" w:type="dxa"/>
            <w:tcBorders/>
            <w:shd w:fill="auto" w:val="clear"/>
            <w:vAlign w:val="bottom"/>
          </w:tcPr>
          <w:p>
            <w:pPr>
              <w:pStyle w:val="Normal"/>
              <w:tabs>
                <w:tab w:val="clear" w:pos="720"/>
              </w:tabs>
              <w:spacing w:before="0" w:after="240"/>
              <w:jc w:val="right"/>
              <w:rPr>
                <w:rFonts w:ascii="Courier New" w:hAnsi="Courier New"/>
                <w:sz w:val="20"/>
                <w:szCs w:val="20"/>
              </w:rPr>
            </w:pPr>
            <w:ins w:id="496"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497"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498" w:author="Unknown Author" w:date="2020-06-17T13:10:14Z">
              <w:r>
                <w:rPr>
                  <w:rFonts w:ascii="Courier New" w:hAnsi="Courier New"/>
                  <w:sz w:val="20"/>
                  <w:szCs w:val="20"/>
                </w:rPr>
                <w:t>GN</w:t>
              </w:r>
            </w:ins>
            <w:ins w:id="499" w:author="Unknown Author" w:date="2020-06-17T13:01:09Z">
              <w:r>
                <w:rPr>
                  <w:rFonts w:ascii="Courier New" w:hAnsi="Courier New"/>
                  <w:sz w:val="20"/>
                  <w:szCs w:val="20"/>
                </w:rPr>
                <w:t>-M</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00" w:author="Unknown Author" w:date="2020-06-17T13:01:09Z">
              <w:r>
                <w:rPr>
                  <w:rFonts w:ascii="Courier New" w:hAnsi="Courier New"/>
                  <w:sz w:val="20"/>
                  <w:szCs w:val="20"/>
                </w:rPr>
                <w:t>-0.31</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01" w:author="Unknown Author" w:date="2020-06-17T13:01:09Z">
              <w:r>
                <w:rPr>
                  <w:rFonts w:ascii="Courier New" w:hAnsi="Courier New"/>
                  <w:sz w:val="20"/>
                  <w:szCs w:val="20"/>
                </w:rPr>
                <w:t>-0.17</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02" w:author="Unknown Author" w:date="2020-06-17T13:01:09Z">
              <w:r>
                <w:rPr>
                  <w:rFonts w:ascii="Courier New" w:hAnsi="Courier New"/>
                  <w:sz w:val="20"/>
                  <w:szCs w:val="20"/>
                </w:rPr>
                <w:t>-0.24</w:t>
              </w:r>
            </w:ins>
          </w:p>
        </w:tc>
      </w:tr>
      <w:tr>
        <w:trPr>
          <w:trHeight w:val="256" w:hRule="atLeast"/>
        </w:trPr>
        <w:tc>
          <w:tcPr>
            <w:tcW w:w="1281" w:type="dxa"/>
            <w:tcBorders/>
            <w:shd w:fill="auto" w:val="clear"/>
            <w:vAlign w:val="bottom"/>
          </w:tcPr>
          <w:p>
            <w:pPr>
              <w:pStyle w:val="Normal"/>
              <w:tabs>
                <w:tab w:val="clear" w:pos="720"/>
              </w:tabs>
              <w:spacing w:before="0" w:after="240"/>
              <w:jc w:val="right"/>
              <w:rPr>
                <w:rFonts w:ascii="Courier New" w:hAnsi="Courier New"/>
                <w:sz w:val="20"/>
                <w:szCs w:val="20"/>
              </w:rPr>
            </w:pPr>
            <w:ins w:id="503" w:author="Unknown Author" w:date="2020-06-17T13:01:09Z">
              <w:r>
                <w:rPr>
                  <w:rFonts w:ascii="Courier New" w:hAnsi="Courier New"/>
                  <w:sz w:val="20"/>
                  <w:szCs w:val="20"/>
                </w:rPr>
                <w:t>20</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04" w:author="Unknown Author" w:date="2020-06-17T13:01:09Z">
              <w:r>
                <w:rPr>
                  <w:rFonts w:ascii="Courier New" w:hAnsi="Courier New"/>
                  <w:sz w:val="20"/>
                  <w:szCs w:val="20"/>
                </w:rPr>
                <w:t>111673</w:t>
              </w:r>
            </w:ins>
          </w:p>
        </w:tc>
        <w:tc>
          <w:tcPr>
            <w:tcW w:w="800" w:type="dxa"/>
            <w:tcBorders/>
            <w:shd w:fill="auto" w:val="clear"/>
            <w:vAlign w:val="bottom"/>
          </w:tcPr>
          <w:p>
            <w:pPr>
              <w:pStyle w:val="Normal"/>
              <w:tabs>
                <w:tab w:val="clear" w:pos="720"/>
              </w:tabs>
              <w:spacing w:before="0" w:after="240"/>
              <w:jc w:val="right"/>
              <w:rPr>
                <w:rFonts w:ascii="Courier New" w:hAnsi="Courier New"/>
                <w:sz w:val="20"/>
                <w:szCs w:val="20"/>
              </w:rPr>
            </w:pPr>
            <w:ins w:id="505" w:author="Unknown Author" w:date="2020-06-17T13:01:09Z">
              <w:r>
                <w:rPr>
                  <w:rFonts w:ascii="Courier New" w:hAnsi="Courier New"/>
                  <w:sz w:val="20"/>
                  <w:szCs w:val="20"/>
                </w:rPr>
                <w:t>107396</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06" w:author="Unknown Author" w:date="2020-06-17T13:01:09Z">
              <w:r>
                <w:rPr>
                  <w:rFonts w:ascii="Courier New" w:hAnsi="Courier New"/>
                  <w:sz w:val="20"/>
                  <w:szCs w:val="20"/>
                </w:rPr>
                <w:t>106535</w:t>
              </w:r>
            </w:ins>
          </w:p>
        </w:tc>
        <w:tc>
          <w:tcPr>
            <w:tcW w:w="1641" w:type="dxa"/>
            <w:tcBorders/>
            <w:shd w:fill="auto" w:val="clear"/>
            <w:vAlign w:val="bottom"/>
          </w:tcPr>
          <w:p>
            <w:pPr>
              <w:pStyle w:val="Normal"/>
              <w:tabs>
                <w:tab w:val="clear" w:pos="720"/>
              </w:tabs>
              <w:spacing w:before="0" w:after="240"/>
              <w:jc w:val="left"/>
              <w:rPr>
                <w:rFonts w:ascii="Courier New" w:hAnsi="Courier New"/>
                <w:sz w:val="20"/>
                <w:szCs w:val="20"/>
              </w:rPr>
            </w:pPr>
            <w:ins w:id="507" w:author="Unknown Author" w:date="2020-06-17T13:10:18Z">
              <w:r>
                <w:rPr>
                  <w:rFonts w:ascii="Courier New" w:hAnsi="Courier New"/>
                  <w:sz w:val="20"/>
                  <w:szCs w:val="20"/>
                </w:rPr>
                <w:t>GN</w:t>
              </w:r>
            </w:ins>
            <w:ins w:id="508" w:author="Unknown Author" w:date="2020-06-17T13:01:09Z">
              <w:r>
                <w:rPr>
                  <w:rFonts w:ascii="Courier New" w:hAnsi="Courier New"/>
                  <w:sz w:val="20"/>
                  <w:szCs w:val="20"/>
                </w:rPr>
                <w:t>-F</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09" w:author="Unknown Author" w:date="2020-06-17T13:01:09Z">
              <w:r>
                <w:rPr>
                  <w:rFonts w:ascii="Courier New" w:hAnsi="Courier New"/>
                  <w:sz w:val="20"/>
                  <w:szCs w:val="20"/>
                </w:rPr>
                <w:t>0.70</w:t>
              </w:r>
            </w:ins>
          </w:p>
        </w:tc>
        <w:tc>
          <w:tcPr>
            <w:tcW w:w="921" w:type="dxa"/>
            <w:tcBorders/>
            <w:shd w:fill="auto" w:val="clear"/>
            <w:vAlign w:val="bottom"/>
          </w:tcPr>
          <w:p>
            <w:pPr>
              <w:pStyle w:val="Normal"/>
              <w:tabs>
                <w:tab w:val="clear" w:pos="720"/>
              </w:tabs>
              <w:spacing w:before="0" w:after="240"/>
              <w:jc w:val="right"/>
              <w:rPr>
                <w:rFonts w:ascii="Courier New" w:hAnsi="Courier New"/>
                <w:sz w:val="20"/>
                <w:szCs w:val="20"/>
              </w:rPr>
            </w:pPr>
            <w:ins w:id="510" w:author="Unknown Author" w:date="2020-06-17T13:01:09Z">
              <w:r>
                <w:rPr>
                  <w:rFonts w:ascii="Courier New" w:hAnsi="Courier New"/>
                  <w:sz w:val="20"/>
                  <w:szCs w:val="20"/>
                </w:rPr>
                <w:t>-0.68</w:t>
              </w:r>
            </w:ins>
          </w:p>
        </w:tc>
        <w:tc>
          <w:tcPr>
            <w:tcW w:w="801" w:type="dxa"/>
            <w:tcBorders/>
            <w:shd w:fill="auto" w:val="clear"/>
            <w:vAlign w:val="bottom"/>
          </w:tcPr>
          <w:p>
            <w:pPr>
              <w:pStyle w:val="Normal"/>
              <w:tabs>
                <w:tab w:val="clear" w:pos="720"/>
              </w:tabs>
              <w:spacing w:before="0" w:after="240"/>
              <w:jc w:val="right"/>
              <w:rPr>
                <w:rFonts w:ascii="Courier New" w:hAnsi="Courier New"/>
                <w:sz w:val="20"/>
                <w:szCs w:val="20"/>
              </w:rPr>
            </w:pPr>
            <w:ins w:id="511" w:author="Unknown Author" w:date="2020-06-17T13:01:09Z">
              <w:r>
                <w:rPr>
                  <w:rFonts w:ascii="Courier New" w:hAnsi="Courier New"/>
                  <w:sz w:val="20"/>
                  <w:szCs w:val="20"/>
                </w:rPr>
                <w:t>0.01</w:t>
              </w:r>
            </w:ins>
          </w:p>
        </w:tc>
      </w:tr>
    </w:tbl>
    <w:p>
      <w:pPr>
        <w:pStyle w:val="Normal"/>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ins w:id="512" w:author="Unknown Author" w:date="2020-06-17T13:01:09Z">
        <w:r>
          <w:rPr>
            <w:rFonts w:ascii="Courier New" w:hAnsi="Courier New"/>
            <w:sz w:val="20"/>
            <w:szCs w:val="20"/>
          </w:rPr>
          <w:t># Partition the standardized breeding value for trait 1, trait 2 and index</w:t>
          <w:br/>
          <w:t>Part1g &lt;- AlphaPart(x = as.data.frame(PedEval1), sort = FALSE,</w:t>
          <w:br/>
          <w:tab/>
          <w:tab/>
          <w:tab/>
          <w:tab/>
          <w:t>colId = "IId", colFid = "FId", colMid = "Mid",</w:t>
          <w:br/>
          <w:tab/>
          <w:tab/>
          <w:tab/>
          <w:tab/>
          <w:t>colPath = "TierGender",</w:t>
          <w:br/>
          <w:tab/>
          <w:tab/>
          <w:tab/>
          <w:tab/>
          <w:t>colBV = c("TbvT1_s", "TbvT2_s", "TbvI_s"))</w:t>
        </w:r>
      </w:ins>
    </w:p>
    <w:p>
      <w:pPr>
        <w:pStyle w:val="Normal"/>
        <w:rPr/>
      </w:pPr>
      <w:commentRangeEnd w:id="9"/>
      <w:r>
        <w:commentReference w:id="9"/>
      </w:r>
      <w:r>
        <w:rPr/>
      </w:r>
    </w:p>
    <w:p>
      <w:pPr>
        <w:pStyle w:val="Normal"/>
        <w:rPr/>
      </w:pPr>
      <w:r>
        <w:rPr>
          <w:color w:val="000000"/>
        </w:rPr>
        <w:t>We repeated the simulation 10 times</w:t>
      </w:r>
      <w:ins w:id="513" w:author="Unknown Author" w:date="2020-06-18T15:02:40Z">
        <w:r>
          <w:rPr>
            <w:color w:val="000000"/>
          </w:rPr>
          <w:t xml:space="preserve"> and</w:t>
        </w:r>
      </w:ins>
      <w:del w:id="514" w:author="Unknown Author" w:date="2020-06-18T15:02:40Z">
        <w:r>
          <w:rPr>
            <w:color w:val="000000"/>
          </w:rPr>
          <w:delText xml:space="preserve">. </w:delText>
        </w:r>
      </w:del>
      <w:ins w:id="515" w:author="Unknown Author" w:date="2020-06-18T15:02:00Z">
        <w:r>
          <w:rPr>
            <w:color w:val="000000"/>
          </w:rPr>
          <w:t xml:space="preserve"> measured the genetic trend separately in the nucleus and multiplier. </w:t>
        </w:r>
      </w:ins>
      <w:r>
        <w:rPr>
          <w:color w:val="000000"/>
        </w:rPr>
        <w:t xml:space="preserve">We present standardized true breeding values and genetic trends, as well as their partitions with mean set to zero and genetic standard deviation set to one in the </w:t>
      </w:r>
      <w:del w:id="516" w:author="Unknown Author" w:date="2020-06-18T10:05:28Z">
        <w:r>
          <w:rPr>
            <w:color w:val="000000"/>
          </w:rPr>
          <w:delText>year</w:delText>
        </w:r>
      </w:del>
      <w:ins w:id="517" w:author="Unknown Author" w:date="2020-06-18T10:05:28Z">
        <w:r>
          <w:rPr>
            <w:color w:val="000000"/>
          </w:rPr>
          <w:t>generation</w:t>
        </w:r>
      </w:ins>
      <w:r>
        <w:rPr>
          <w:color w:val="000000"/>
        </w:rPr>
        <w:t xml:space="preserve"> 20. </w:t>
      </w:r>
      <w:r>
        <w:rPr>
          <w:rFonts w:eastAsia="Arial"/>
          <w:color w:val="000000"/>
        </w:rPr>
        <w:t xml:space="preserve">We chose to present true (instead of estimated) breeding values to assess the true sources of genetic gain. </w:t>
      </w:r>
      <w:r>
        <w:rPr>
          <w:color w:val="000000"/>
        </w:rPr>
        <w:t xml:space="preserve">The simulation code for the datasets generated and/or analysed during the current study are available in the GitLab repository, </w:t>
      </w:r>
      <w:hyperlink r:id="rId8">
        <w:r>
          <w:rPr>
            <w:rStyle w:val="InternetLink"/>
            <w:color w:val="000000"/>
            <w:u w:val="none"/>
          </w:rPr>
          <w:t>https://git.ecdf.ed.ac.uk/HighlanderLab_publi</w:t>
        </w:r>
        <w:r>
          <w:rPr>
            <w:rStyle w:val="InternetLink"/>
            <w:u w:val="none"/>
          </w:rPr>
          <w:t>c/jobsteter_alphapart</w:t>
        </w:r>
      </w:hyperlink>
      <w:r>
        <w:rPr/>
        <w:t>.</w:t>
      </w:r>
    </w:p>
    <w:p>
      <w:pPr>
        <w:pStyle w:val="Heading1"/>
        <w:rPr/>
      </w:pPr>
      <w:r>
        <w:rPr/>
        <w:t>Results</w:t>
      </w:r>
    </w:p>
    <w:p>
      <w:pPr>
        <w:pStyle w:val="Normal"/>
        <w:rPr/>
      </w:pPr>
      <w:r>
        <w:rPr/>
        <w:t xml:space="preserve">The results show partitions of true breeding values and genetic trends </w:t>
      </w:r>
      <w:ins w:id="518" w:author="Unknown Author" w:date="2020-06-18T10:29:58Z">
        <w:r>
          <w:rPr/>
          <w:t>in the n</w:t>
        </w:r>
      </w:ins>
      <w:ins w:id="519" w:author="Unknown Author" w:date="2020-06-18T10:30:00Z">
        <w:r>
          <w:rPr/>
          <w:t xml:space="preserve">ucleus and multiplier </w:t>
        </w:r>
      </w:ins>
      <w:r>
        <w:rPr/>
        <w:t xml:space="preserve">obtained with the AlphaPart for the two simulated </w:t>
      </w:r>
      <w:del w:id="520" w:author="Unknown Author" w:date="2020-06-17T15:46:34Z">
        <w:r>
          <w:rPr/>
          <w:delText>pig</w:delText>
        </w:r>
      </w:del>
      <w:ins w:id="521" w:author="Unknown Author" w:date="2020-06-17T15:46:34Z">
        <w:r>
          <w:rPr/>
          <w:t>stylized multi</w:t>
          <w:noBreakHyphen/>
          <w:t>tier</w:t>
        </w:r>
      </w:ins>
      <w:r>
        <w:rPr/>
        <w:t xml:space="preserve"> breeding scenarios. Partitioning showed that we can explain the situation with very high breeding values in the multiplier by the extent of nucleus-multiplier gene flow as well as accuracy and intensity of multiplier selection.</w:t>
      </w:r>
      <w:ins w:id="522" w:author="Unknown Author" w:date="2020-06-18T14:56:00Z">
        <w:r>
          <w:rPr/>
          <w:t xml:space="preserve"> For each scenario we first describe the distribution of true breeding values in the nucleus and multiplier in generation 40 of one replicate. Next we explain the </w:t>
        </w:r>
      </w:ins>
      <w:ins w:id="523" w:author="Unknown Author" w:date="2020-06-18T14:57:04Z">
        <w:r>
          <w:rPr/>
          <w:t>sources of the observations obtained by partitioning the nucleus and multiplier genetic trend and averaging the results across ten repl</w:t>
        </w:r>
      </w:ins>
      <w:ins w:id="524" w:author="Unknown Author" w:date="2020-06-18T14:58:00Z">
        <w:r>
          <w:rPr/>
          <w:t>icates.</w:t>
        </w:r>
      </w:ins>
    </w:p>
    <w:p>
      <w:pPr>
        <w:pStyle w:val="Heading2"/>
        <w:rPr/>
      </w:pPr>
      <w:ins w:id="525" w:author="Unknown Author" w:date="2020-06-18T11:14:43Z">
        <w:r>
          <w:rPr/>
          <w:t>MaleFlow100 scenario</w:t>
        </w:r>
      </w:ins>
      <w:r>
        <w:rPr/>
        <w:commentReference w:id="10"/>
      </w:r>
    </w:p>
    <w:p>
      <w:pPr>
        <w:pStyle w:val="Heading3"/>
        <w:rPr/>
      </w:pPr>
      <w:ins w:id="526" w:author="Unknown Author" w:date="2020-06-18T11:14:43Z">
        <w:r>
          <w:rPr/>
          <w:t>Distribution of breeding values</w:t>
        </w:r>
      </w:ins>
      <w:r>
        <w:rPr/>
        <w:commentReference w:id="11"/>
      </w:r>
    </w:p>
    <w:p>
      <w:pPr>
        <w:pStyle w:val="TextBody"/>
        <w:rPr/>
      </w:pPr>
      <w:ins w:id="527" w:author="Unknown Author" w:date="2020-06-18T11:15:31Z">
        <w:r>
          <w:rPr/>
          <w:t>In Male100 scenario</w:t>
        </w:r>
      </w:ins>
      <w:ins w:id="528" w:author="Unknown Author" w:date="2020-06-18T11:16:01Z">
        <w:r>
          <w:rPr/>
          <w:t xml:space="preserve"> the multiplier</w:t>
        </w:r>
      </w:ins>
      <w:ins w:id="529" w:author="Unknown Author" w:date="2020-06-18T11:30:36Z">
        <w:r>
          <w:rPr/>
          <w:t xml:space="preserve"> had a higher genetic merit than the nucleus</w:t>
        </w:r>
      </w:ins>
      <w:ins w:id="530" w:author="Unknown Author" w:date="2020-06-18T11:31:49Z">
        <w:r>
          <w:rPr/>
          <w:t xml:space="preserve"> for trait 1 and trait 2. </w:t>
        </w:r>
      </w:ins>
      <w:ins w:id="531" w:author="Unknown Author" w:date="2020-06-18T11:32:17Z">
        <w:r>
          <w:rPr/>
          <w:t xml:space="preserve">We show this in Figure 1 that presents the distribution of true breeding values and their </w:t>
        </w:r>
      </w:ins>
      <w:ins w:id="532" w:author="Unknown Author" w:date="2020-06-18T11:32:17Z">
        <w:commentRangeStart w:id="12"/>
        <w:r>
          <w:rPr/>
          <w:t xml:space="preserve">partitions </w:t>
        </w:r>
      </w:ins>
      <w:ins w:id="533" w:author="Unknown Author" w:date="2020-06-18T11:32:17Z">
        <w:r>
          <w:rPr/>
        </w:r>
      </w:ins>
      <w:ins w:id="534" w:author="Unknown Author" w:date="2020-06-18T11:32:17Z">
        <w:commentRangeEnd w:id="12"/>
        <w:r>
          <w:commentReference w:id="12"/>
        </w:r>
        <w:r>
          <w:rPr/>
          <w:t>in nucleus and multiplier by tr</w:t>
        </w:r>
      </w:ins>
      <w:ins w:id="535" w:author="Unknown Author" w:date="2020-06-18T11:32:17Z">
        <w:r>
          <w:rPr/>
          <w:t xml:space="preserve">ait </w:t>
        </w:r>
      </w:ins>
      <w:ins w:id="536" w:author="Unknown Author" w:date="2020-06-19T08:29:58Z">
        <w:r>
          <w:rPr/>
          <w:t>in generation</w:t>
        </w:r>
      </w:ins>
      <w:ins w:id="537" w:author="Unknown Author" w:date="2020-06-19T08:30:00Z">
        <w:r>
          <w:rPr/>
          <w:t xml:space="preserve"> 40 </w:t>
        </w:r>
      </w:ins>
      <w:del w:id="538" w:author="Unknown Author" w:date="2020-06-19T08:29:57Z">
        <w:r>
          <w:rPr/>
          <w:commentReference w:id="13"/>
        </w:r>
      </w:del>
      <w:ins w:id="539" w:author="Unknown Author" w:date="2020-06-18T11:32:17Z">
        <w:r>
          <w:rPr/>
          <w:t xml:space="preserve">of one replicate of MaleFlow100 scenario. </w:t>
        </w:r>
      </w:ins>
      <w:ins w:id="540" w:author="Unknown Author" w:date="2020-06-18T14:37:08Z">
        <w:r>
          <w:rPr/>
          <w:t xml:space="preserve">The multiplier hence </w:t>
        </w:r>
      </w:ins>
      <w:ins w:id="541" w:author="Unknown Author" w:date="2020-06-18T11:33:38Z">
        <w:r>
          <w:rPr/>
          <w:t xml:space="preserve">produced animals </w:t>
        </w:r>
      </w:ins>
      <w:ins w:id="542" w:author="Unknown Author" w:date="2020-06-18T11:34:01Z">
        <w:r>
          <w:rPr/>
          <w:t>with a higher breeding value for than the nucleus for both traits, which reflected in a higher index value as well.</w:t>
        </w:r>
      </w:ins>
    </w:p>
    <w:p>
      <w:pPr>
        <w:pStyle w:val="Heading2"/>
        <w:numPr>
          <w:ilvl w:val="1"/>
          <w:numId w:val="2"/>
        </w:numPr>
        <w:rPr/>
      </w:pPr>
      <w:r>
        <w:rPr/>
        <w:t>Partitioning the true breeding values and genetic trend of MaleFlow100 scenario</w:t>
      </w:r>
    </w:p>
    <w:p>
      <w:pPr>
        <w:pStyle w:val="Normal"/>
        <w:rPr/>
      </w:pPr>
      <w:ins w:id="543" w:author="Unknown Author" w:date="2020-06-18T11:39:48Z">
        <w:r>
          <w:rPr/>
          <w:t>The partitioning showed that t</w:t>
        </w:r>
      </w:ins>
      <w:ins w:id="544" w:author="Unknown Author" w:date="2020-06-18T11:40:04Z">
        <w:r>
          <w:rPr/>
          <w:t xml:space="preserve">he higher </w:t>
        </w:r>
      </w:ins>
      <w:del w:id="545" w:author="Unknown Author" w:date="2020-06-18T11:40:10Z">
        <w:r>
          <w:rPr/>
          <w:delText xml:space="preserve">In MaleFlow100 scenario the multiplier </w:delText>
        </w:r>
      </w:del>
      <w:del w:id="546" w:author="Unknown Author" w:date="2020-06-18T10:32:21Z">
        <w:r>
          <w:rPr/>
          <w:delText>achieved</w:delText>
        </w:r>
      </w:del>
      <w:del w:id="547" w:author="Unknown Author" w:date="2020-06-18T11:40:10Z">
        <w:r>
          <w:rPr/>
          <w:delText xml:space="preserve"> a higher </w:delText>
        </w:r>
      </w:del>
      <w:del w:id="548" w:author="Unknown Author" w:date="2020-06-18T10:32:26Z">
        <w:r>
          <w:rPr/>
          <w:delText xml:space="preserve">final </w:delText>
        </w:r>
      </w:del>
      <w:r>
        <w:rPr/>
        <w:t xml:space="preserve">genetic gain </w:t>
      </w:r>
      <w:ins w:id="549" w:author="Unknown Author" w:date="2020-06-18T11:40:16Z">
        <w:r>
          <w:rPr/>
          <w:t xml:space="preserve">in the multiplier </w:t>
        </w:r>
      </w:ins>
      <w:del w:id="550" w:author="Unknown Author" w:date="2020-06-18T14:38:12Z">
        <w:r>
          <w:rPr/>
          <w:delText>than</w:delText>
        </w:r>
      </w:del>
      <w:ins w:id="551" w:author="Unknown Author" w:date="2020-06-18T14:38:12Z">
        <w:r>
          <w:rPr/>
          <w:t>compared to</w:t>
        </w:r>
      </w:ins>
      <w:r>
        <w:rPr/>
        <w:t xml:space="preserve"> the nucleus for trait 1 </w:t>
      </w:r>
      <w:ins w:id="552" w:author="Unknown Author" w:date="2020-06-18T11:40:48Z">
        <w:r>
          <w:rPr/>
          <w:t xml:space="preserve">was </w:t>
        </w:r>
      </w:ins>
      <w:r>
        <w:rPr/>
        <w:t xml:space="preserve">due to </w:t>
      </w:r>
      <w:ins w:id="553" w:author="Unknown Author" w:date="2020-06-18T14:50:23Z">
        <w:r>
          <w:rPr/>
          <w:t xml:space="preserve">additional contribution of </w:t>
        </w:r>
      </w:ins>
      <w:r>
        <w:rPr/>
        <w:t xml:space="preserve">selection of multiplier females. We show this </w:t>
      </w:r>
      <w:del w:id="554" w:author="Unknown Author" w:date="2020-06-18T11:32:03Z">
        <w:r>
          <w:rPr/>
          <w:delText xml:space="preserve">in Figure 1 that presents the distribution of true breeding values and their partitions by trait </w:delText>
        </w:r>
      </w:del>
      <w:del w:id="555" w:author="Unknown Author" w:date="2020-06-18T10:33:10Z">
        <w:r>
          <w:rPr/>
          <w:delText xml:space="preserve">and tier </w:delText>
        </w:r>
      </w:del>
      <w:del w:id="556" w:author="Unknown Author" w:date="2020-06-18T11:32:03Z">
        <w:r>
          <w:rPr/>
          <w:delText xml:space="preserve">for two </w:delText>
        </w:r>
      </w:del>
      <w:del w:id="557" w:author="Unknown Author" w:date="2020-06-18T10:05:33Z">
        <w:r>
          <w:rPr/>
          <w:delText>years</w:delText>
        </w:r>
      </w:del>
      <w:del w:id="558" w:author="Unknown Author" w:date="2020-06-18T11:32:03Z">
        <w:r>
          <w:rPr/>
          <w:delText xml:space="preserve"> of one replicate of MaleFlow100 scenario</w:delText>
        </w:r>
      </w:del>
      <w:del w:id="559" w:author="Unknown Author" w:date="2020-06-18T10:33:15Z">
        <w:r>
          <w:rPr/>
          <w:delText>,</w:delText>
        </w:r>
      </w:del>
      <w:del w:id="560" w:author="Unknown Author" w:date="2020-06-18T11:41:04Z">
        <w:r>
          <w:rPr/>
          <w:delText xml:space="preserve"> and</w:delText>
        </w:r>
      </w:del>
      <w:r>
        <w:rPr/>
        <w:t xml:space="preserve"> in Figure 2 that presents the genetic trends</w:t>
      </w:r>
      <w:ins w:id="561" w:author="Unknown Author" w:date="2020-06-19T08:58:32Z">
        <w:r>
          <w:rPr/>
          <w:t xml:space="preserve"> </w:t>
        </w:r>
      </w:ins>
      <w:ins w:id="562" w:author="Unknown Author" w:date="2020-06-19T08:58:32Z">
        <w:r>
          <w:rPr/>
          <w:t>in the nucleus and multiplier by trait</w:t>
        </w:r>
      </w:ins>
      <w:r>
        <w:rPr/>
        <w:t xml:space="preserve"> and their partitions summarised over 10 replicates. </w:t>
      </w:r>
      <w:ins w:id="563" w:author="Unknown Author" w:date="2020-06-16T14:42:54Z">
        <w:r>
          <w:rPr/>
          <w:t xml:space="preserve">As expected, </w:t>
        </w:r>
      </w:ins>
      <w:del w:id="564" w:author="Unknown Author" w:date="2020-06-16T14:42:57Z">
        <w:r>
          <w:rPr/>
          <w:delText>T</w:delText>
        </w:r>
      </w:del>
      <w:del w:id="565" w:author="Unknown Author" w:date="2020-06-18T11:41:40Z">
        <w:r>
          <w:rPr/>
          <w:delText xml:space="preserve">he partitioning </w:delText>
        </w:r>
      </w:del>
      <w:del w:id="566" w:author="Unknown Author" w:date="2020-06-16T14:43:01Z">
        <w:r>
          <w:rPr/>
          <w:delText xml:space="preserve">expectedly </w:delText>
        </w:r>
      </w:del>
      <w:del w:id="567" w:author="Unknown Author" w:date="2020-06-18T11:41:40Z">
        <w:r>
          <w:rPr/>
          <w:delText xml:space="preserve">showed that in </w:delText>
        </w:r>
      </w:del>
      <w:r>
        <w:rPr/>
        <w:t xml:space="preserve">the nucleus </w:t>
      </w:r>
      <w:del w:id="568" w:author="Unknown Author" w:date="2020-06-18T11:41:43Z">
        <w:r>
          <w:rPr/>
          <w:delText xml:space="preserve">the </w:delText>
        </w:r>
      </w:del>
      <w:r>
        <w:rPr/>
        <w:t xml:space="preserve">genetic gain stemmed </w:t>
      </w:r>
      <w:ins w:id="569" w:author="Unknown Author" w:date="2020-06-18T14:51:13Z">
        <w:r>
          <w:rPr/>
          <w:t xml:space="preserve">completely </w:t>
        </w:r>
      </w:ins>
      <w:r>
        <w:rPr/>
        <w:t>from selection of nucleus males and nucleus females</w:t>
      </w:r>
      <w:ins w:id="570" w:author="Unknown Author" w:date="2020-06-18T14:51:20Z">
        <w:r>
          <w:rPr/>
          <w:t>, since we did not import the multiplier animals into the nucleus</w:t>
        </w:r>
      </w:ins>
      <w:r>
        <w:rPr/>
        <w:t xml:space="preserve">. </w:t>
      </w:r>
      <w:ins w:id="571" w:author="Unknown Author" w:date="2020-06-18T14:52:17Z">
        <w:r>
          <w:rPr/>
          <w:t>The selection of nucleus males contributed more to the genetic gain than the selection of nucleus females.</w:t>
        </w:r>
      </w:ins>
      <w:del w:id="572" w:author="Unknown Author" w:date="2020-06-18T14:52:27Z">
        <w:r>
          <w:rPr/>
          <w:delText>However, the contribution of male and female selection changed over the years.</w:delText>
        </w:r>
      </w:del>
      <w:del w:id="573" w:author="Unknown Author" w:date="2020-06-18T14:51:42Z">
        <w:r>
          <w:rPr/>
          <w:delText xml:space="preserve"> </w:delText>
        </w:r>
      </w:del>
      <w:del w:id="574" w:author="Unknown Author" w:date="2020-06-18T14:46:47Z">
        <w:r>
          <w:rPr/>
          <w:delText xml:space="preserve">While in </w:delText>
        </w:r>
      </w:del>
      <w:del w:id="575" w:author="Unknown Author" w:date="2020-06-18T10:07:03Z">
        <w:r>
          <w:rPr/>
          <w:delText>year</w:delText>
        </w:r>
      </w:del>
      <w:del w:id="576" w:author="Unknown Author" w:date="2020-06-18T14:46:47Z">
        <w:r>
          <w:rPr/>
          <w:delText xml:space="preserve"> 23 the contributions of male and female selection were more comparable, by </w:delText>
        </w:r>
      </w:del>
      <w:del w:id="577" w:author="Unknown Author" w:date="2020-06-18T10:07:07Z">
        <w:r>
          <w:rPr/>
          <w:delText>year</w:delText>
        </w:r>
      </w:del>
      <w:del w:id="578" w:author="Unknown Author" w:date="2020-06-18T14:46:47Z">
        <w:r>
          <w:rPr/>
          <w:delText xml:space="preserve"> 40 male selection contributed more.</w:delText>
        </w:r>
      </w:del>
      <w:r>
        <w:rPr/>
        <w:t xml:space="preserve"> The mean </w:t>
      </w:r>
      <w:del w:id="579" w:author="Unknown Author" w:date="2020-06-19T09:16:00Z">
        <w:r>
          <w:rPr/>
          <w:delText xml:space="preserve">final </w:delText>
        </w:r>
      </w:del>
      <w:r>
        <w:rPr/>
        <w:t>genetic gain</w:t>
      </w:r>
      <w:ins w:id="580" w:author="Unknown Author" w:date="2020-06-19T09:16:03Z">
        <w:r>
          <w:rPr/>
          <w:t xml:space="preserve"> </w:t>
        </w:r>
      </w:ins>
      <w:ins w:id="581" w:author="Unknown Author" w:date="2020-06-19T09:16:03Z">
        <w:r>
          <w:rPr/>
          <w:t>in generation 40</w:t>
        </w:r>
      </w:ins>
      <w:r>
        <w:rPr/>
        <w:t xml:space="preserve"> in the nucleus for trait 1 was 9.75 and 8.34 for trait 2, with male selection contributing 5.65 for trait 1 and 4.92 for trait 2, and female selection contributing 4.10 for trait 1 and 3.42 for trait 2.</w:t>
      </w:r>
    </w:p>
    <w:p>
      <w:pPr>
        <w:pStyle w:val="Normal"/>
        <w:rPr/>
      </w:pPr>
      <w:r>
        <w:rPr/>
        <w:t xml:space="preserve">In the multiplier, the </w:t>
      </w:r>
      <w:ins w:id="582" w:author="Unknown Author" w:date="2020-06-18T14:49:15Z">
        <w:r>
          <w:rPr/>
          <w:t xml:space="preserve">average </w:t>
        </w:r>
      </w:ins>
      <w:r>
        <w:rPr/>
        <w:t xml:space="preserve">genetic gain </w:t>
      </w:r>
      <w:ins w:id="583" w:author="Unknown Author" w:date="2020-06-18T14:48:39Z">
        <w:r>
          <w:rPr/>
          <w:t xml:space="preserve">for trait 1 </w:t>
        </w:r>
      </w:ins>
      <w:r>
        <w:rPr/>
        <w:t>was higher than in the nucleus.</w:t>
      </w:r>
      <w:del w:id="584" w:author="Unknown Author" w:date="2020-06-18T14:49:03Z">
        <w:r>
          <w:rPr/>
          <w:delText xml:space="preserve"> In </w:delText>
        </w:r>
      </w:del>
      <w:del w:id="585" w:author="Unknown Author" w:date="2020-06-18T10:07:12Z">
        <w:r>
          <w:rPr/>
          <w:delText>year</w:delText>
        </w:r>
      </w:del>
      <w:del w:id="586" w:author="Unknown Author" w:date="2020-06-18T14:49:03Z">
        <w:r>
          <w:rPr/>
          <w:delText xml:space="preserve"> 23 the multiplier had higher genetic gain than the nucleus for both traits, while in </w:delText>
        </w:r>
      </w:del>
      <w:del w:id="587" w:author="Unknown Author" w:date="2020-06-18T10:07:19Z">
        <w:r>
          <w:rPr/>
          <w:delText xml:space="preserve">year </w:delText>
        </w:r>
      </w:del>
      <w:del w:id="588" w:author="Unknown Author" w:date="2020-06-18T14:49:03Z">
        <w:r>
          <w:rPr/>
          <w:delText>40 it had higher genetic gain only for trait 1.</w:delText>
        </w:r>
      </w:del>
      <w:r>
        <w:rPr/>
        <w:t xml:space="preserve"> Th</w:t>
      </w:r>
      <w:del w:id="589" w:author="Unknown Author" w:date="2020-06-19T08:25:24Z">
        <w:r>
          <w:rPr/>
          <w:delText>e</w:delText>
        </w:r>
      </w:del>
      <w:ins w:id="590" w:author="Unknown Author" w:date="2020-06-18T14:49:10Z">
        <w:r>
          <w:rPr/>
          <w:t>is</w:t>
        </w:r>
      </w:ins>
      <w:del w:id="591" w:author="Unknown Author" w:date="2020-06-18T14:49:10Z">
        <w:r>
          <w:rPr/>
          <w:delText xml:space="preserve"> higher genetic gain</w:delText>
        </w:r>
      </w:del>
      <w:r>
        <w:rPr/>
        <w:t xml:space="preserve"> was partly due to larger contribution of nucleus males</w:t>
      </w:r>
      <w:ins w:id="592" w:author="Unknown Author" w:date="2020-06-18T14:53:23Z">
        <w:r>
          <w:rPr/>
          <w:t xml:space="preserve"> to the</w:t>
        </w:r>
      </w:ins>
      <w:del w:id="593" w:author="Unknown Author" w:date="2020-06-18T14:53:27Z">
        <w:r>
          <w:rPr/>
          <w:delText xml:space="preserve"> in</w:delText>
        </w:r>
      </w:del>
      <w:r>
        <w:rPr/>
        <w:t xml:space="preserve"> multiplier than </w:t>
      </w:r>
      <w:del w:id="594" w:author="Unknown Author" w:date="2020-06-18T14:53:30Z">
        <w:r>
          <w:rPr/>
          <w:delText>in</w:delText>
        </w:r>
      </w:del>
      <w:ins w:id="595" w:author="Unknown Author" w:date="2020-06-18T14:53:30Z">
        <w:r>
          <w:rPr/>
          <w:t>to</w:t>
        </w:r>
      </w:ins>
      <w:r>
        <w:rPr/>
        <w:t xml:space="preserve"> nucleus</w:t>
      </w:r>
      <w:ins w:id="596" w:author="Unknown Author" w:date="2020-06-18T14:53:33Z">
        <w:r>
          <w:rPr/>
          <w:t xml:space="preserve"> genetic gain</w:t>
        </w:r>
      </w:ins>
      <w:ins w:id="597" w:author="Unknown Author" w:date="2020-06-19T08:26:14Z">
        <w:r>
          <w:rPr/>
          <w:t xml:space="preserve">, </w:t>
        </w:r>
      </w:ins>
      <w:ins w:id="598" w:author="Unknown Author" w:date="2020-06-19T08:26:14Z">
        <w:r>
          <w:rPr/>
          <w:t>since they contributed directly by fathering the multiplier animals and indirectly by fathering the multiplier</w:t>
        </w:r>
      </w:ins>
      <w:ins w:id="599" w:author="Unknown Author" w:date="2020-06-19T08:27:01Z">
        <w:r>
          <w:rPr/>
          <w:t xml:space="preserve"> mothers</w:t>
        </w:r>
      </w:ins>
      <w:r>
        <w:rPr/>
        <w:t xml:space="preserve"> (via gene flow)</w:t>
      </w:r>
      <w:ins w:id="600" w:author="Unknown Author" w:date="2020-06-19T09:24:35Z">
        <w:r>
          <w:rPr/>
          <w:t xml:space="preserve">. </w:t>
        </w:r>
      </w:ins>
      <w:ins w:id="601" w:author="Unknown Author" w:date="2020-06-19T09:24:35Z">
        <w:r>
          <w:rPr/>
          <w:t>And</w:t>
        </w:r>
      </w:ins>
      <w:del w:id="602" w:author="Unknown Author" w:date="2020-06-19T09:24:38Z">
        <w:r>
          <w:rPr/>
          <w:delText xml:space="preserve"> and </w:delText>
        </w:r>
      </w:del>
      <w:r>
        <w:rPr/>
        <w:t>partly</w:t>
      </w:r>
      <w:ins w:id="603" w:author="Unknown Author" w:date="2020-06-19T09:24:40Z">
        <w:r>
          <w:rPr/>
          <w:t xml:space="preserve">, </w:t>
        </w:r>
      </w:ins>
      <w:ins w:id="604" w:author="Unknown Author" w:date="2020-06-19T09:24:40Z">
        <w:r>
          <w:rPr/>
          <w:t>this was</w:t>
        </w:r>
      </w:ins>
      <w:r>
        <w:rPr/>
        <w:t xml:space="preserve"> due to non-zero contribution of multiplier female selection. The mean </w:t>
      </w:r>
      <w:del w:id="605" w:author="Unknown Author" w:date="2020-06-19T09:16:14Z">
        <w:r>
          <w:rPr/>
          <w:delText xml:space="preserve">final </w:delText>
        </w:r>
      </w:del>
      <w:r>
        <w:rPr/>
        <w:t>genetic gain</w:t>
      </w:r>
      <w:ins w:id="606" w:author="Unknown Author" w:date="2020-06-19T09:16:16Z">
        <w:r>
          <w:rPr/>
          <w:t xml:space="preserve"> </w:t>
        </w:r>
      </w:ins>
      <w:ins w:id="607" w:author="Unknown Author" w:date="2020-06-19T09:16:16Z">
        <w:r>
          <w:rPr/>
          <w:t>in generation 40</w:t>
        </w:r>
      </w:ins>
      <w:r>
        <w:rPr/>
        <w:t xml:space="preserve"> in the multiplier for trait 1 was 10.00 with nucleus males contributing 5.75, nucleus females 4.09, and multiplier females 0.14. The mean </w:t>
      </w:r>
      <w:del w:id="608" w:author="Unknown Author" w:date="2020-06-19T09:16:51Z">
        <w:r>
          <w:rPr/>
          <w:delText xml:space="preserve">final </w:delText>
        </w:r>
      </w:del>
      <w:r>
        <w:rPr/>
        <w:t>genetic</w:t>
      </w:r>
      <w:ins w:id="609" w:author="Unknown Author" w:date="2020-06-19T09:16:53Z">
        <w:r>
          <w:rPr/>
          <w:t xml:space="preserve"> </w:t>
        </w:r>
      </w:ins>
      <w:r>
        <w:rPr/>
        <w:t xml:space="preserve"> gain and path partitions</w:t>
      </w:r>
      <w:ins w:id="610" w:author="Unknown Author" w:date="2020-06-19T09:16:59Z">
        <w:r>
          <w:rPr/>
          <w:t xml:space="preserve"> </w:t>
        </w:r>
      </w:ins>
      <w:ins w:id="611" w:author="Unknown Author" w:date="2020-06-19T09:16:59Z">
        <w:r>
          <w:rPr/>
          <w:t>in generation 40</w:t>
        </w:r>
      </w:ins>
      <w:r>
        <w:rPr/>
        <w:t xml:space="preserve"> for trait 2 in the multiplier were comparable to the nucleus.</w:t>
      </w:r>
    </w:p>
    <w:p>
      <w:pPr>
        <w:pStyle w:val="Heading2"/>
        <w:numPr>
          <w:ilvl w:val="1"/>
          <w:numId w:val="2"/>
        </w:numPr>
        <w:rPr/>
      </w:pPr>
      <w:ins w:id="612" w:author="Unknown Author" w:date="2020-06-18T14:58:39Z">
        <w:r>
          <w:rPr>
            <w:lang w:val="en-GB"/>
          </w:rPr>
          <w:t>MaleFlow20 scenario</w:t>
        </w:r>
      </w:ins>
    </w:p>
    <w:p>
      <w:pPr>
        <w:pStyle w:val="Heading3"/>
        <w:rPr/>
      </w:pPr>
      <w:ins w:id="613" w:author="Unknown Author" w:date="2020-06-18T14:58:39Z">
        <w:r>
          <w:rPr>
            <w:lang w:val="en-GB"/>
          </w:rPr>
          <w:t>Distribution of breeding values</w:t>
        </w:r>
      </w:ins>
    </w:p>
    <w:p>
      <w:pPr>
        <w:pStyle w:val="TextBody"/>
        <w:rPr/>
      </w:pPr>
      <w:ins w:id="614" w:author="Unknown Author" w:date="2020-06-18T14:58:39Z">
        <w:r>
          <w:rPr/>
          <w:t xml:space="preserve">In Male20 scenario the multiplier had a higher genetic merit than the nucleus for trait 1, but lower for trait 2. We show this in Figure 3 that presents the distribution of true breeding values and </w:t>
        </w:r>
      </w:ins>
      <w:ins w:id="615" w:author="Unknown Author" w:date="2020-06-18T14:58:39Z">
        <w:commentRangeStart w:id="14"/>
        <w:r>
          <w:rPr/>
          <w:t>their partition</w:t>
        </w:r>
      </w:ins>
      <w:ins w:id="616" w:author="Unknown Author" w:date="2020-06-18T14:58:39Z">
        <w:r>
          <w:rPr/>
        </w:r>
      </w:ins>
      <w:ins w:id="617" w:author="Unknown Author" w:date="2020-06-18T14:58:39Z">
        <w:commentRangeEnd w:id="14"/>
        <w:r>
          <w:commentReference w:id="14"/>
        </w:r>
        <w:r>
          <w:rPr/>
          <w:t xml:space="preserve">s in nucleus and multiplier </w:t>
        </w:r>
      </w:ins>
      <w:ins w:id="618" w:author="Unknown Author" w:date="2020-06-18T14:58:39Z">
        <w:r>
          <w:rPr/>
          <w:t>by trait</w:t>
        </w:r>
      </w:ins>
      <w:ins w:id="619" w:author="Unknown Author" w:date="2020-06-19T08:29:36Z">
        <w:r>
          <w:rPr/>
          <w:t xml:space="preserve"> </w:t>
        </w:r>
      </w:ins>
      <w:ins w:id="620" w:author="Unknown Author" w:date="2020-06-19T08:29:36Z">
        <w:r>
          <w:rPr/>
          <w:t>in generation 40</w:t>
        </w:r>
      </w:ins>
      <w:del w:id="621" w:author="Unknown Author" w:date="2020-06-19T08:29:31Z">
        <w:r>
          <w:rPr/>
          <w:commentReference w:id="15"/>
        </w:r>
      </w:del>
      <w:ins w:id="622" w:author="Unknown Author" w:date="2020-06-18T14:58:39Z">
        <w:r>
          <w:rPr/>
          <w:t xml:space="preserve"> of </w:t>
        </w:r>
      </w:ins>
      <w:ins w:id="623" w:author="Unknown Author" w:date="2020-06-18T14:58:39Z">
        <w:r>
          <w:rPr/>
          <w:t>one replicate of MaleFlow20 scenario. We again observed animals with higher breeding value</w:t>
        </w:r>
      </w:ins>
      <w:ins w:id="624" w:author="Unknown Author" w:date="2020-06-18T14:58:39Z">
        <w:r>
          <w:rPr/>
          <w:t>s</w:t>
        </w:r>
      </w:ins>
      <w:ins w:id="625" w:author="Unknown Author" w:date="2020-06-18T14:58:39Z">
        <w:r>
          <w:rPr/>
          <w:t xml:space="preserve"> for trait 1 in the multiplier than in the nucleus, with an even larger difference than in MaleFlow100 scenarios. We did not observe the same phenomena for trait 2.</w:t>
        </w:r>
      </w:ins>
    </w:p>
    <w:p>
      <w:pPr>
        <w:pStyle w:val="Heading3"/>
        <w:numPr>
          <w:ilvl w:val="1"/>
          <w:numId w:val="2"/>
        </w:numPr>
        <w:rPr/>
      </w:pPr>
      <w:r>
        <w:rPr/>
        <w:t>Partitioning the true breeding values and genetic trend of MaleFlow20 scenario</w:t>
      </w:r>
    </w:p>
    <w:p>
      <w:pPr>
        <w:pStyle w:val="Normal"/>
        <w:rPr/>
      </w:pPr>
      <w:ins w:id="626" w:author="Unknown Author" w:date="2020-06-18T15:16:38Z">
        <w:r>
          <w:rPr/>
          <w:t xml:space="preserve">The partitioning revealed, that </w:t>
        </w:r>
      </w:ins>
      <w:del w:id="627" w:author="Unknown Author" w:date="2020-06-19T08:57:14Z">
        <w:r>
          <w:rPr/>
          <w:delText xml:space="preserve">In the MaleFlow20 scenario </w:delText>
        </w:r>
      </w:del>
      <w:r>
        <w:rPr/>
        <w:t>selection of multiplier males</w:t>
      </w:r>
      <w:ins w:id="628" w:author="Unknown Author" w:date="2020-06-19T08:59:30Z">
        <w:r>
          <w:rPr/>
          <w:t xml:space="preserve"> </w:t>
        </w:r>
      </w:ins>
      <w:ins w:id="629" w:author="Unknown Author" w:date="2020-06-19T08:59:30Z">
        <w:r>
          <w:rPr/>
          <w:t>and females</w:t>
        </w:r>
      </w:ins>
      <w:r>
        <w:rPr/>
        <w:t xml:space="preserve"> further increased the </w:t>
      </w:r>
      <w:del w:id="630" w:author="Unknown Author" w:date="2020-06-19T08:57:19Z">
        <w:r>
          <w:rPr/>
          <w:delText xml:space="preserve">final </w:delText>
        </w:r>
      </w:del>
      <w:r>
        <w:rPr/>
        <w:t xml:space="preserve">genetic gain for trait 1 in the multiplier compared to the nucleus, but decreased the </w:t>
      </w:r>
      <w:del w:id="631" w:author="Unknown Author" w:date="2020-06-19T08:57:24Z">
        <w:r>
          <w:rPr/>
          <w:delText xml:space="preserve">final </w:delText>
        </w:r>
      </w:del>
      <w:r>
        <w:rPr/>
        <w:t xml:space="preserve">genetic gain for trait 2. We show this in </w:t>
      </w:r>
      <w:del w:id="632" w:author="Unknown Author" w:date="2020-06-18T15:13:30Z">
        <w:r>
          <w:rPr/>
          <w:delText>Figure 3 that presents the distribution of true breeding values and their partitions by trait and tier for two year of one replicate of MaleFlow20 scenario, and</w:delText>
        </w:r>
      </w:del>
      <w:r>
        <w:rPr/>
        <w:t xml:space="preserve"> Figure 4 that presents the genetic trends</w:t>
      </w:r>
      <w:ins w:id="633" w:author="Unknown Author" w:date="2020-06-19T08:58:08Z">
        <w:r>
          <w:rPr/>
          <w:t xml:space="preserve"> </w:t>
        </w:r>
      </w:ins>
      <w:ins w:id="634" w:author="Unknown Author" w:date="2020-06-19T08:58:08Z">
        <w:r>
          <w:rPr/>
          <w:t>in the nucleus and multiplier by trait</w:t>
        </w:r>
      </w:ins>
      <w:r>
        <w:rPr/>
        <w:t xml:space="preserve"> and their partitions summarised over 10 replicates. As in MaleFlow100 scenario, the nucleus genetic gain stemmed from selection of nucleus males and females.</w:t>
      </w:r>
      <w:del w:id="635" w:author="Unknown Author" w:date="2020-06-18T15:18:00Z">
        <w:r>
          <w:rPr/>
          <w:delText xml:space="preserve"> Progressing from </w:delText>
        </w:r>
      </w:del>
      <w:del w:id="636" w:author="Unknown Author" w:date="2020-06-18T10:07:39Z">
        <w:r>
          <w:rPr/>
          <w:delText>year</w:delText>
        </w:r>
      </w:del>
      <w:del w:id="637" w:author="Unknown Author" w:date="2020-06-18T15:18:00Z">
        <w:r>
          <w:rPr/>
          <w:delText xml:space="preserve"> 23 to </w:delText>
        </w:r>
      </w:del>
      <w:del w:id="638" w:author="Unknown Author" w:date="2020-06-18T10:07:51Z">
        <w:r>
          <w:rPr/>
          <w:delText xml:space="preserve">year </w:delText>
        </w:r>
      </w:del>
      <w:del w:id="639" w:author="Unknown Author" w:date="2020-06-18T15:18:00Z">
        <w:r>
          <w:rPr/>
          <w:delText xml:space="preserve">40, the contribution of nucleus males increased compared to nucleus females, but only for trait 1. </w:delText>
        </w:r>
      </w:del>
      <w:r>
        <w:rPr/>
        <w:t xml:space="preserve">The mean </w:t>
      </w:r>
      <w:del w:id="640" w:author="Unknown Author" w:date="2020-06-19T09:17:10Z">
        <w:r>
          <w:rPr/>
          <w:delText xml:space="preserve">final </w:delText>
        </w:r>
      </w:del>
      <w:r>
        <w:rPr/>
        <w:t>genetic gain</w:t>
      </w:r>
      <w:ins w:id="641" w:author="Unknown Author" w:date="2020-06-19T09:17:11Z">
        <w:r>
          <w:rPr/>
          <w:t xml:space="preserve"> </w:t>
        </w:r>
      </w:ins>
      <w:ins w:id="642" w:author="Unknown Author" w:date="2020-06-19T09:17:11Z">
        <w:r>
          <w:rPr/>
          <w:t>in generation 40</w:t>
        </w:r>
      </w:ins>
      <w:r>
        <w:rPr/>
        <w:t xml:space="preserve"> for trait 1 was 10.09 and 8.39 for trait 2, with nucleus males contributing 5.69 for trait 1 and 5.17 for trait 2, and nucleus females contributing 4.40 for trait 1 and 3.22 for trait 2. </w:t>
      </w:r>
    </w:p>
    <w:p>
      <w:pPr>
        <w:pStyle w:val="Normal"/>
        <w:rPr/>
      </w:pPr>
      <w:r>
        <w:rPr/>
        <w:t xml:space="preserve">In the multiplier the genetic gain was again higher than in the nucleus, but only for trait 1. This higher genetic gain </w:t>
      </w:r>
      <w:del w:id="643" w:author="Unknown Author" w:date="2020-06-18T15:18:27Z">
        <w:r>
          <w:rPr/>
          <w:delText xml:space="preserve">was consistent throughout the generations and </w:delText>
        </w:r>
      </w:del>
      <w:r>
        <w:rPr/>
        <w:t>was a result of</w:t>
      </w:r>
      <w:ins w:id="644" w:author="Unknown Author" w:date="2020-06-19T09:11:01Z">
        <w:r>
          <w:rPr/>
          <w:t xml:space="preserve"> </w:t>
        </w:r>
      </w:ins>
      <w:del w:id="645" w:author="Unknown Author" w:date="2020-06-19T09:25:36Z">
        <w:r>
          <w:rPr/>
          <w:delText xml:space="preserve"> </w:delText>
        </w:r>
      </w:del>
      <w:ins w:id="646" w:author="Unknown Author" w:date="2020-06-19T09:01:45Z">
        <w:r>
          <w:rPr/>
          <w:t>non</w:t>
          <w:noBreakHyphen/>
          <w:t>zero</w:t>
        </w:r>
      </w:ins>
      <w:ins w:id="647" w:author="Unknown Author" w:date="2020-06-19T09:02:03Z">
        <w:r>
          <w:rPr/>
          <w:t xml:space="preserve"> contribution of </w:t>
        </w:r>
      </w:ins>
      <w:del w:id="648" w:author="Unknown Author" w:date="2020-06-19T09:02:08Z">
        <w:r>
          <w:rPr/>
          <w:delText xml:space="preserve">selection of </w:delText>
        </w:r>
      </w:del>
      <w:r>
        <w:rPr/>
        <w:t>multiplier female</w:t>
      </w:r>
      <w:del w:id="649" w:author="Unknown Author" w:date="2020-06-19T09:02:18Z">
        <w:r>
          <w:rPr/>
          <w:delText>s</w:delText>
        </w:r>
      </w:del>
      <w:r>
        <w:rPr/>
        <w:t xml:space="preserve"> and </w:t>
      </w:r>
      <w:del w:id="650" w:author="Unknown Author" w:date="2020-06-19T09:02:14Z">
        <w:r>
          <w:rPr/>
          <w:delText xml:space="preserve">multiplier </w:delText>
        </w:r>
      </w:del>
      <w:r>
        <w:rPr/>
        <w:t>male</w:t>
      </w:r>
      <w:del w:id="651" w:author="Unknown Author" w:date="2020-06-19T09:02:16Z">
        <w:r>
          <w:rPr/>
          <w:delText>s</w:delText>
        </w:r>
      </w:del>
      <w:ins w:id="652" w:author="Unknown Author" w:date="2020-06-19T09:02:20Z">
        <w:r>
          <w:rPr/>
          <w:t xml:space="preserve"> </w:t>
        </w:r>
      </w:ins>
      <w:ins w:id="653" w:author="Unknown Author" w:date="2020-06-19T09:02:20Z">
        <w:r>
          <w:rPr/>
          <w:t>selection</w:t>
        </w:r>
      </w:ins>
      <w:del w:id="654" w:author="Unknown Author" w:date="2020-06-19T09:11:41Z">
        <w:r>
          <w:rPr/>
          <w:delText>,</w:delText>
        </w:r>
      </w:del>
      <w:ins w:id="655" w:author="Unknown Author" w:date="2020-06-19T09:17:54Z">
        <w:r>
          <w:rPr/>
          <w:t xml:space="preserve"> </w:t>
        </w:r>
      </w:ins>
      <w:del w:id="656" w:author="Unknown Author" w:date="2020-06-19T09:11:41Z">
        <w:r>
          <w:rPr/>
          <w:delText xml:space="preserve"> </w:delText>
        </w:r>
      </w:del>
      <w:r>
        <w:rPr/>
        <w:t xml:space="preserve">and reduced contribution of </w:t>
      </w:r>
      <w:del w:id="657" w:author="Unknown Author" w:date="2020-06-19T09:03:05Z">
        <w:r>
          <w:rPr/>
          <w:delText xml:space="preserve">gene flow from the </w:delText>
        </w:r>
      </w:del>
      <w:r>
        <w:rPr/>
        <w:t>nucleus females</w:t>
      </w:r>
      <w:ins w:id="658" w:author="Unknown Author" w:date="2020-06-19T09:12:35Z">
        <w:r>
          <w:rPr/>
          <w:t xml:space="preserve">. </w:t>
        </w:r>
      </w:ins>
      <w:ins w:id="659" w:author="Unknown Author" w:date="2020-06-19T09:12:35Z">
        <w:r>
          <w:rPr/>
          <w:t xml:space="preserve">In MaleFlow20 we reduced the use of nucleus males in the multiplier, </w:t>
        </w:r>
      </w:ins>
      <w:ins w:id="660" w:author="Unknown Author" w:date="2020-06-19T09:13:10Z">
        <w:r>
          <w:rPr/>
          <w:t>which reduced the contribution of nucleus females</w:t>
        </w:r>
      </w:ins>
      <w:ins w:id="661" w:author="Unknown Author" w:date="2020-06-19T09:25:59Z">
        <w:r>
          <w:rPr/>
          <w:t xml:space="preserve"> </w:t>
        </w:r>
      </w:ins>
      <w:ins w:id="662" w:author="Unknown Author" w:date="2020-06-19T09:26:00Z">
        <w:r>
          <w:rPr/>
          <w:t>via reduced nucleus-multiplier gene flow</w:t>
        </w:r>
      </w:ins>
      <w:del w:id="663" w:author="Unknown Author" w:date="2020-06-19T09:12:58Z">
        <w:r>
          <w:rPr/>
          <w:delText xml:space="preserve"> (via reduced</w:delText>
        </w:r>
      </w:del>
      <w:del w:id="664" w:author="Unknown Author" w:date="2020-06-19T09:10:37Z">
        <w:r>
          <w:rPr/>
          <w:delText xml:space="preserve"> use of</w:delText>
        </w:r>
      </w:del>
      <w:del w:id="665" w:author="Unknown Author" w:date="2020-06-19T09:13:55Z">
        <w:r>
          <w:rPr/>
          <w:delText xml:space="preserve"> nucleus males)</w:delText>
        </w:r>
      </w:del>
      <w:r>
        <w:rPr/>
        <w:t xml:space="preserve">. For trait 2, </w:t>
      </w:r>
      <w:del w:id="666" w:author="Unknown Author" w:date="2020-06-18T15:19:10Z">
        <w:r>
          <w:rPr/>
          <w:delText xml:space="preserve">the multiplier performed progressively worse relative to the nucleus over the </w:delText>
        </w:r>
      </w:del>
      <w:del w:id="667" w:author="Unknown Author" w:date="2020-06-18T10:07:55Z">
        <w:r>
          <w:rPr/>
          <w:delText>years</w:delText>
        </w:r>
      </w:del>
      <w:del w:id="668" w:author="Unknown Author" w:date="2020-06-18T15:19:10Z">
        <w:r>
          <w:rPr/>
          <w:delText xml:space="preserve">. In </w:delText>
        </w:r>
      </w:del>
      <w:del w:id="669" w:author="Unknown Author" w:date="2020-06-18T10:08:00Z">
        <w:r>
          <w:rPr/>
          <w:delText>year</w:delText>
        </w:r>
      </w:del>
      <w:del w:id="670" w:author="Unknown Author" w:date="2020-06-18T15:19:10Z">
        <w:r>
          <w:rPr/>
          <w:delText xml:space="preserve"> 40, </w:delText>
        </w:r>
      </w:del>
      <w:r>
        <w:rPr/>
        <w:t xml:space="preserve">the genetic gain in the multiplier was lower than in the nucleus due to a small average negative contribution of multiplier females and multiplier males and reduced contribution </w:t>
      </w:r>
      <w:del w:id="671" w:author="Unknown Author" w:date="2020-06-19T09:19:07Z">
        <w:r>
          <w:rPr/>
          <w:delText>of gene flow from the</w:delText>
        </w:r>
      </w:del>
      <w:ins w:id="672" w:author="Unknown Author" w:date="2020-06-19T09:19:07Z">
        <w:r>
          <w:rPr/>
          <w:t>of</w:t>
        </w:r>
      </w:ins>
      <w:r>
        <w:rPr/>
        <w:t xml:space="preserve"> nucleus females and nucleus males</w:t>
      </w:r>
      <w:ins w:id="673" w:author="Unknown Author" w:date="2020-06-19T09:19:09Z">
        <w:r>
          <w:rPr/>
          <w:t xml:space="preserve"> </w:t>
        </w:r>
      </w:ins>
      <w:ins w:id="674" w:author="Unknown Author" w:date="2020-06-19T09:19:09Z">
        <w:r>
          <w:rPr/>
          <w:t>via reduced gene flow</w:t>
        </w:r>
      </w:ins>
      <w:ins w:id="675" w:author="Unknown Author" w:date="2020-06-19T09:30:11Z">
        <w:r>
          <w:rPr/>
          <w:commentReference w:id="16"/>
        </w:r>
      </w:ins>
      <w:r>
        <w:rPr/>
        <w:t xml:space="preserve">. The mean </w:t>
      </w:r>
      <w:del w:id="676" w:author="Unknown Author" w:date="2020-06-19T09:15:50Z">
        <w:r>
          <w:rPr/>
          <w:delText xml:space="preserve">final </w:delText>
        </w:r>
      </w:del>
      <w:r>
        <w:rPr/>
        <w:t>genetic gain</w:t>
      </w:r>
      <w:ins w:id="677" w:author="Unknown Author" w:date="2020-06-19T09:17:19Z">
        <w:r>
          <w:rPr/>
          <w:t xml:space="preserve"> </w:t>
        </w:r>
      </w:ins>
      <w:ins w:id="678" w:author="Unknown Author" w:date="2020-06-19T09:17:19Z">
        <w:r>
          <w:rPr/>
          <w:t>in generation 40</w:t>
        </w:r>
      </w:ins>
      <w:r>
        <w:rPr/>
        <w:t xml:space="preserve">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w:t>
      </w:r>
    </w:p>
    <w:p>
      <w:pPr>
        <w:pStyle w:val="Heading1"/>
        <w:rPr/>
      </w:pPr>
      <w:r>
        <w:rPr/>
        <w:t>Discussion</w:t>
      </w:r>
    </w:p>
    <w:p>
      <w:pPr>
        <w:pStyle w:val="Normal"/>
        <w:rPr/>
      </w:pPr>
      <w:r>
        <w:rPr/>
        <w:t xml:space="preserve">In this paper we present AlphaPart, freely available R package that implements the method for partitioning breeding values and genetic trends. We demonstrate the package on a simulated </w:t>
      </w:r>
      <w:del w:id="679" w:author="Unknown Author" w:date="2020-06-17T15:46:50Z">
        <w:r>
          <w:rPr/>
          <w:delText>pig</w:delText>
        </w:r>
      </w:del>
      <w:ins w:id="680" w:author="Unknown Author" w:date="2020-06-17T15:46:50Z">
        <w:r>
          <w:rPr/>
          <w:t>stylized multi</w:t>
          <w:noBreakHyphen/>
          <w:t>tier</w:t>
        </w:r>
      </w:ins>
      <w:r>
        <w:rPr/>
        <w:t xml:space="preserve"> breeding example with a higher genetic trend for some traits in the multiplier compared to the nucleus. Following this, we organized the discussion into two parts: i) advantages and disadvantages of the AlphaPart R package; ii) partitioning results of the </w:t>
      </w:r>
      <w:del w:id="681" w:author="Unknown Author" w:date="2020-06-17T15:47:06Z">
        <w:r>
          <w:rPr/>
          <w:delText xml:space="preserve">pig </w:delText>
        </w:r>
      </w:del>
      <w:r>
        <w:rPr/>
        <w:t>breeding example.</w:t>
      </w:r>
    </w:p>
    <w:p>
      <w:pPr>
        <w:pStyle w:val="Heading2"/>
        <w:rPr>
          <w:b/>
          <w:b/>
          <w:bCs/>
        </w:rPr>
      </w:pPr>
      <w:r>
        <w:rPr/>
        <w:t>AlphaPart</w:t>
      </w:r>
    </w:p>
    <w:p>
      <w:pPr>
        <w:pStyle w:val="Normal"/>
        <w:rPr>
          <w:highlight w:val="yellow"/>
        </w:rPr>
      </w:pPr>
      <w:r>
        <w:rPr/>
        <w:t>AlphaPart is the first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 xml:space="preserve">AlphaPart is aimed at the researchers who are interested in quantifying the sources of genetic gain in their breeding programmes either to understand the dynamics of genetic gain, improve efficiency, asses the performance of different breeding actions, optimize investments etc. </w:t>
      </w:r>
      <w:ins w:id="682" w:author="Unknown Author" w:date="2020-06-19T09:46:34Z">
        <w:r>
          <w:rPr/>
          <w:t>U</w:t>
        </w:r>
      </w:ins>
      <w:del w:id="683" w:author="Unknown Author" w:date="2020-06-19T09:46:34Z">
        <w:r>
          <w:rPr/>
          <w:delText>Such u</w:delText>
        </w:r>
      </w:del>
      <w:r>
        <w:rPr/>
        <w:t>sers should take into account</w:t>
      </w:r>
      <w:ins w:id="684" w:author="Unknown Author" w:date="2020-06-19T09:46:47Z">
        <w:r>
          <w:rPr/>
          <w:t xml:space="preserve">, </w:t>
        </w:r>
      </w:ins>
      <w:ins w:id="685" w:author="Unknown Author" w:date="2020-06-19T09:46:47Z">
        <w:r>
          <w:rPr/>
          <w:t>that</w:t>
        </w:r>
      </w:ins>
      <w:r>
        <w:rPr/>
        <w:t xml:space="preserve"> </w:t>
      </w:r>
      <w:ins w:id="686" w:author="Unknown Author" w:date="2020-06-19T09:47:16Z">
        <w:r>
          <w:rPr/>
          <w:t xml:space="preserve">the accuracy of partitioning depends on </w:t>
        </w:r>
      </w:ins>
      <w:r>
        <w:rPr/>
        <w:t>the accuracy of the estimated breeding values and their Mendelian sampling terms, which are driven by the biology of the trait</w:t>
      </w:r>
      <w:del w:id="687" w:author="Unknown Author" w:date="2020-06-19T09:56:39Z">
        <w:r>
          <w:rPr/>
          <w:delText xml:space="preserve"> </w:delText>
        </w:r>
      </w:del>
      <w:del w:id="688" w:author="Unknown Author" w:date="2020-06-19T09:47:52Z">
        <w:r>
          <w:rPr/>
          <w:delText>an</w:delText>
        </w:r>
      </w:del>
      <w:ins w:id="689" w:author="Unknown Author" w:date="2020-06-19T09:47:53Z">
        <w:r>
          <w:rPr/>
          <w:t>,</w:t>
        </w:r>
      </w:ins>
      <w:del w:id="690" w:author="Unknown Author" w:date="2020-06-19T09:47:52Z">
        <w:r>
          <w:rPr/>
          <w:delText>d</w:delText>
        </w:r>
      </w:del>
      <w:r>
        <w:rPr/>
        <w:t xml:space="preserve"> breeding programme structure</w:t>
      </w:r>
      <w:ins w:id="691" w:author="Unknown Author" w:date="2020-06-19T09:47:54Z">
        <w:r>
          <w:rPr/>
          <w:t xml:space="preserve">, </w:t>
        </w:r>
      </w:ins>
      <w:ins w:id="692" w:author="Unknown Author" w:date="2020-06-19T09:47:54Z">
        <w:r>
          <w:rPr/>
          <w:t>and choice of the prediction model</w:t>
        </w:r>
      </w:ins>
      <w:r>
        <w:rPr/>
        <w:t>.</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8].</w:t>
      </w:r>
    </w:p>
    <w:p>
      <w:pPr>
        <w:pStyle w:val="Heading2"/>
        <w:rPr/>
      </w:pPr>
      <w:ins w:id="693" w:author="Unknown Author" w:date="2020-06-17T15:47:15Z">
        <w:r>
          <w:rPr/>
          <w:t>Stylized multi</w:t>
          <w:noBreakHyphen/>
          <w:t>tier</w:t>
        </w:r>
      </w:ins>
      <w:del w:id="694" w:author="Unknown Author" w:date="2020-06-17T15:47:15Z">
        <w:r>
          <w:rPr/>
          <w:delText>Pig breeding</w:delText>
        </w:r>
      </w:del>
      <w:r>
        <w:rPr/>
        <w:t xml:space="preserve"> </w:t>
      </w:r>
      <w:ins w:id="695" w:author="Unknown Author" w:date="2020-06-17T15:47:21Z">
        <w:r>
          <w:rPr/>
          <w:t xml:space="preserve">breeding </w:t>
        </w:r>
      </w:ins>
      <w:r>
        <w:rPr/>
        <w:t>example</w:t>
      </w:r>
    </w:p>
    <w:p>
      <w:pPr>
        <w:pStyle w:val="Normal"/>
        <w:rPr/>
      </w:pPr>
      <w:r>
        <w:rPr/>
        <w:t xml:space="preserve">The </w:t>
      </w:r>
      <w:del w:id="696" w:author="Unknown Author" w:date="2020-06-17T15:47:28Z">
        <w:r>
          <w:rPr/>
          <w:delText xml:space="preserve">pig </w:delText>
        </w:r>
      </w:del>
      <w:ins w:id="697" w:author="Unknown Author" w:date="2020-06-17T15:47:30Z">
        <w:r>
          <w:rPr/>
          <w:t>multi</w:t>
          <w:noBreakHyphen/>
          <w:t xml:space="preserve">tier </w:t>
        </w:r>
      </w:ins>
      <w:r>
        <w:rPr/>
        <w:t xml:space="preserve">breeding example showed the investigative power of the partitioning method and the free AlphaPart implementation. Here we discuss the sources of genetic gain in the two tiers of a </w:t>
      </w:r>
      <w:del w:id="698" w:author="Unknown Author" w:date="2020-06-17T15:47:40Z">
        <w:r>
          <w:rPr/>
          <w:delText xml:space="preserve">pig </w:delText>
        </w:r>
      </w:del>
      <w:r>
        <w:rPr/>
        <w:t>breeding programme.</w:t>
      </w:r>
    </w:p>
    <w:p>
      <w:pPr>
        <w:pStyle w:val="Normal"/>
        <w:rPr/>
      </w:pPr>
      <w:r>
        <w:rPr/>
        <w:t xml:space="preserve">By partitioning the genetic trend in a simulated </w:t>
      </w:r>
      <w:del w:id="699" w:author="Unknown Author" w:date="2020-06-17T15:47:46Z">
        <w:r>
          <w:rPr/>
          <w:delText>pig</w:delText>
        </w:r>
      </w:del>
      <w:ins w:id="700" w:author="Unknown Author" w:date="2020-06-17T15:47:46Z">
        <w:r>
          <w:rPr/>
          <w:t>multi</w:t>
          <w:noBreakHyphen/>
          <w:t>tier</w:t>
        </w:r>
      </w:ins>
      <w:r>
        <w:rPr/>
        <w:t xml:space="preserve"> breeding programme, we disentangled the observation of some multiplier animals having higher breeding values for some traits compared to the nucleus animals. While larger number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pPr>
      <w:r>
        <w:rPr>
          <w:b/>
          <w:color w:val="000000"/>
          <w:sz w:val="36"/>
          <w:szCs w:val="36"/>
        </w:rPr>
        <w:t>Declarations</w:t>
      </w:r>
    </w:p>
    <w:p>
      <w:pPr>
        <w:pStyle w:val="Heading2"/>
        <w:rPr>
          <w:b/>
          <w:b/>
          <w:color w:val="000000"/>
        </w:rPr>
      </w:pPr>
      <w:r>
        <w:rPr/>
        <w:t xml:space="preserve">Ethics approval and consent to participate </w:t>
      </w:r>
    </w:p>
    <w:p>
      <w:pPr>
        <w:pStyle w:val="Normal"/>
        <w:spacing w:before="0" w:after="0"/>
        <w:rPr/>
      </w:pPr>
      <w:r>
        <w:rPr>
          <w:color w:val="000000"/>
        </w:rPr>
        <w:t>Not applicable</w:t>
      </w:r>
    </w:p>
    <w:p>
      <w:pPr>
        <w:pStyle w:val="Heading2"/>
        <w:rPr>
          <w:b/>
          <w:b/>
          <w:color w:val="000000"/>
        </w:rPr>
      </w:pPr>
      <w:r>
        <w:rPr/>
        <w:t>Consent for publication</w:t>
      </w:r>
    </w:p>
    <w:p>
      <w:pPr>
        <w:pStyle w:val="Normal"/>
        <w:spacing w:before="0" w:after="0"/>
        <w:rPr/>
      </w:pPr>
      <w:r>
        <w:rPr>
          <w:color w:val="000000"/>
        </w:rPr>
        <w:t>Not applicable</w:t>
      </w:r>
    </w:p>
    <w:p>
      <w:pPr>
        <w:pStyle w:val="Heading2"/>
        <w:rPr>
          <w:highlight w:val="yellow"/>
        </w:rPr>
      </w:pPr>
      <w:r>
        <w:rPr/>
        <w:t>Availability of data and materials</w:t>
      </w:r>
    </w:p>
    <w:p>
      <w:pPr>
        <w:pStyle w:val="TextBody"/>
        <w:spacing w:lineRule="auto" w:line="480"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highlight w:val="yellow"/>
        </w:rPr>
      </w:pPr>
      <w:r>
        <w:rPr>
          <w:b/>
          <w:color w:val="000000"/>
        </w:rPr>
        <w:t>Competing interests</w:t>
      </w:r>
      <w:r>
        <w:rPr/>
        <w:t xml:space="preserve"> </w:t>
      </w:r>
    </w:p>
    <w:p>
      <w:pPr>
        <w:pStyle w:val="Normal"/>
        <w:spacing w:before="0" w:after="0"/>
        <w:rPr/>
      </w:pPr>
      <w:r>
        <w:rPr/>
        <w:t>Not applicable</w:t>
      </w:r>
    </w:p>
    <w:p>
      <w:pPr>
        <w:pStyle w:val="Heading2"/>
        <w:rPr>
          <w:b/>
          <w:b/>
          <w:color w:val="000000"/>
        </w:rPr>
      </w:pPr>
      <w:r>
        <w:rPr/>
        <w:t>Funding</w:t>
      </w:r>
    </w:p>
    <w:p>
      <w:pPr>
        <w:pStyle w:val="Normal"/>
        <w:spacing w:before="0" w:after="0"/>
        <w:rPr/>
      </w:pPr>
      <w:r>
        <w:rPr>
          <w:color w:val="000000"/>
        </w:rPr>
        <w:t>The authors acknowledge support from the BBSRC to The Roslin Institute (BBS/E/D/30002275) and The University of Edinburgh’s Data-Driven Innovation Chancellor’s fellowship.</w:t>
      </w:r>
    </w:p>
    <w:p>
      <w:pPr>
        <w:pStyle w:val="Heading2"/>
        <w:rPr>
          <w:b/>
          <w:b/>
          <w:color w:val="000000"/>
        </w:rPr>
      </w:pPr>
      <w:r>
        <w:rPr/>
        <w:t>Authors’ contributions</w:t>
      </w:r>
    </w:p>
    <w:p>
      <w:pPr>
        <w:pStyle w:val="Normal"/>
        <w:spacing w:before="0" w:after="0"/>
        <w:rPr/>
      </w:pPr>
      <w:r>
        <w:rPr>
          <w:color w:val="000000"/>
        </w:rPr>
        <w:t>Not applicable</w:t>
      </w:r>
    </w:p>
    <w:p>
      <w:pPr>
        <w:pStyle w:val="Heading2"/>
        <w:rPr>
          <w:b/>
          <w:b/>
          <w:color w:val="000000"/>
        </w:rPr>
      </w:pPr>
      <w:r>
        <w:rPr/>
        <w:t>Acknowledgements</w:t>
      </w:r>
    </w:p>
    <w:p>
      <w:pPr>
        <w:pStyle w:val="Normal"/>
        <w:spacing w:before="0" w:after="0"/>
        <w:rPr/>
      </w:pPr>
      <w:r>
        <w:rPr>
          <w:color w:val="000000"/>
        </w:rPr>
        <w:t>Not applicable</w:t>
      </w:r>
    </w:p>
    <w:p>
      <w:pPr>
        <w:pStyle w:val="Heading2"/>
        <w:rPr/>
      </w:pPr>
      <w:r>
        <w:rPr>
          <w:b/>
          <w:color w:val="000000"/>
        </w:rPr>
        <w:t>Author’s information</w:t>
      </w:r>
      <w:r>
        <w:rPr>
          <w:color w:val="000000"/>
        </w:rPr>
        <w:t xml:space="preserve"> (optional)</w:t>
      </w:r>
    </w:p>
    <w:p>
      <w:pPr>
        <w:pStyle w:val="Heading1"/>
        <w:rPr/>
      </w:pPr>
      <w:r>
        <w:rPr/>
      </w:r>
    </w:p>
    <w:p>
      <w:pPr>
        <w:pStyle w:val="Heading1"/>
        <w:rPr/>
      </w:pPr>
      <w:r>
        <w:rPr/>
        <w:t>References</w:t>
      </w:r>
    </w:p>
    <w:p>
      <w:pPr>
        <w:pStyle w:val="Bibliography1"/>
        <w:numPr>
          <w:ilvl w:val="0"/>
          <w:numId w:val="2"/>
        </w:numPr>
        <w:rPr/>
      </w:pPr>
      <w:r>
        <w:rPr/>
        <w:t xml:space="preserve">1. Blair HT, Pollak EJ. Estimation of genetic trend in a selected population with and without the use of a control population. J Anim Sci. 1984;58:878–86. </w:t>
      </w:r>
    </w:p>
    <w:p>
      <w:pPr>
        <w:pStyle w:val="Bibliography1"/>
        <w:numPr>
          <w:ilvl w:val="0"/>
          <w:numId w:val="2"/>
        </w:numPr>
        <w:rPr/>
      </w:pPr>
      <w:r>
        <w:rPr/>
        <w:t xml:space="preserve">2. Sorensen D, Wang C, Jensen J, Gianola D. Bayesian analysis of genetic change due to </w:t>
      </w:r>
      <w:r>
        <w:rPr>
          <w:rFonts w:ascii="Times new roman" w:hAnsi="Times new roman"/>
          <w:sz w:val="24"/>
          <w:szCs w:val="24"/>
        </w:rPr>
        <w:t xml:space="preserve">selection using Gibbs sampling. Genet Sel Evol. 1994;26:333. </w:t>
      </w:r>
    </w:p>
    <w:p>
      <w:pPr>
        <w:pStyle w:val="Bibliography1"/>
        <w:numPr>
          <w:ilvl w:val="0"/>
          <w:numId w:val="2"/>
        </w:numPr>
        <w:rPr/>
      </w:pPr>
      <w:r>
        <w:rPr>
          <w:rFonts w:ascii="Times new roman" w:hAnsi="Times new roman"/>
          <w:sz w:val="24"/>
          <w:szCs w:val="24"/>
        </w:rPr>
        <w:t xml:space="preserve">3. García-Cortés LA, Martínez-Ávila JC, Toro MA. Partition of the genetic trend to validate multiple selection decisions. Animal. 2008;2:821–4. </w:t>
      </w:r>
    </w:p>
    <w:p>
      <w:pPr>
        <w:pStyle w:val="Bibliography1"/>
        <w:numPr>
          <w:ilvl w:val="0"/>
          <w:numId w:val="2"/>
        </w:numPr>
        <w:rPr/>
      </w:pPr>
      <w:r>
        <w:rPr>
          <w:rFonts w:ascii="Times new roman" w:hAnsi="Times new roman"/>
          <w:sz w:val="24"/>
          <w:szCs w:val="24"/>
        </w:rPr>
        <w:t xml:space="preserve">4. Thompson R. Sire Evaluation. Biometrics. 1979;35:339–53. </w:t>
      </w:r>
    </w:p>
    <w:p>
      <w:pPr>
        <w:pStyle w:val="Bibliography1"/>
        <w:numPr>
          <w:ilvl w:val="0"/>
          <w:numId w:val="2"/>
        </w:numPr>
        <w:rPr/>
      </w:pPr>
      <w:r>
        <w:rPr>
          <w:rFonts w:ascii="Times new roman" w:hAnsi="Times new roman"/>
          <w:sz w:val="24"/>
          <w:szCs w:val="24"/>
        </w:rPr>
        <w:t xml:space="preserve">5. Gorjanc G, Potočnik K, García-Cortés LA, Jakobsen J, Dürr J. Partitioning of international genetic trends by origin in Brown Swiss bulls. In: </w:t>
      </w:r>
      <w:r>
        <w:rPr>
          <w:rFonts w:ascii="Times new roman" w:hAnsi="Times new roman"/>
          <w:b w:val="false"/>
          <w:i w:val="false"/>
          <w:caps w:val="false"/>
          <w:smallCaps w:val="false"/>
          <w:spacing w:val="0"/>
          <w:sz w:val="24"/>
          <w:szCs w:val="24"/>
        </w:rPr>
        <w:t xml:space="preserve">Proceedings of the 2011 Interbull meeting: </w:t>
      </w:r>
      <w:r>
        <w:rPr>
          <w:rFonts w:ascii="Times new roman" w:hAnsi="Times new roman"/>
          <w:sz w:val="24"/>
          <w:szCs w:val="24"/>
        </w:rPr>
        <w:t>;</w:t>
      </w:r>
      <w:r>
        <w:rPr>
          <w:rFonts w:ascii="Times new roman" w:hAnsi="Times new roman"/>
          <w:b w:val="false"/>
          <w:i w:val="false"/>
          <w:caps w:val="false"/>
          <w:smallCaps w:val="false"/>
          <w:spacing w:val="0"/>
          <w:sz w:val="24"/>
          <w:szCs w:val="24"/>
        </w:rPr>
        <w:t xml:space="preserve"> August 27-29 2011; Stavanger, Norway.</w:t>
      </w:r>
      <w:r>
        <w:rPr>
          <w:rFonts w:ascii="Times new roman" w:hAnsi="Times new roman"/>
          <w:sz w:val="24"/>
          <w:szCs w:val="24"/>
        </w:rPr>
        <w:t xml:space="preserve"> </w:t>
      </w:r>
      <w:hyperlink r:id="rId9">
        <w:r>
          <w:rPr>
            <w:rStyle w:val="InternetLink"/>
            <w:rFonts w:ascii="Times new roman" w:hAnsi="Times new roman"/>
            <w:sz w:val="24"/>
            <w:szCs w:val="24"/>
          </w:rPr>
          <w:t>https://journal.interbull.org/index.php/ib/article/view/1196</w:t>
        </w:r>
      </w:hyperlink>
      <w:r>
        <w:rPr>
          <w:rFonts w:ascii="Times new roman" w:hAnsi="Times new roman"/>
          <w:sz w:val="24"/>
          <w:szCs w:val="24"/>
        </w:rPr>
        <w:t>.</w:t>
      </w:r>
    </w:p>
    <w:p>
      <w:pPr>
        <w:pStyle w:val="Bibliography1"/>
        <w:numPr>
          <w:ilvl w:val="0"/>
          <w:numId w:val="2"/>
        </w:numPr>
        <w:rPr>
          <w:rFonts w:ascii="Times new roman" w:hAnsi="Times new roman"/>
          <w:sz w:val="24"/>
          <w:szCs w:val="24"/>
        </w:rPr>
      </w:pPr>
      <w:r>
        <w:rPr>
          <w:rFonts w:ascii="Times new roman" w:hAnsi="Times new roman"/>
          <w:color w:val="000000"/>
          <w:sz w:val="24"/>
          <w:szCs w:val="24"/>
        </w:rPr>
        <w:t xml:space="preserve">6. Gorjanc G, Hely F, Amer P. Partitioning international genetic trends by origin in Holstein bulls. Presented at: </w:t>
      </w:r>
      <w:r>
        <w:rPr>
          <w:rStyle w:val="Emphasis"/>
          <w:rFonts w:ascii="Times new roman" w:hAnsi="Times new roman"/>
          <w:b w:val="false"/>
          <w:i w:val="false"/>
          <w:caps w:val="false"/>
          <w:smallCaps w:val="false"/>
          <w:color w:val="000000"/>
          <w:spacing w:val="0"/>
          <w:sz w:val="24"/>
          <w:szCs w:val="24"/>
        </w:rPr>
        <w:t>ICAR 38th Annual Meeting: 28 May - 1 June 2012; Cork</w:t>
      </w:r>
      <w:r>
        <w:rPr>
          <w:rFonts w:ascii="Times new roman" w:hAnsi="Times new roman"/>
          <w:b w:val="false"/>
          <w:i w:val="false"/>
          <w:caps w:val="false"/>
          <w:smallCaps w:val="false"/>
          <w:color w:val="000000"/>
          <w:spacing w:val="0"/>
          <w:sz w:val="24"/>
          <w:szCs w:val="24"/>
        </w:rPr>
        <w:t>, Ireland.</w:t>
      </w:r>
    </w:p>
    <w:p>
      <w:pPr>
        <w:pStyle w:val="Bibliography1"/>
        <w:numPr>
          <w:ilvl w:val="0"/>
          <w:numId w:val="2"/>
        </w:numPr>
        <w:rPr/>
      </w:pPr>
      <w:r>
        <w:rPr/>
        <w:t xml:space="preserve">7. Špehar M, Ivkić Z, Bulić V, Barać Z, Gorjanc G. Partitioning of Genetic Trends by Origin in Croatian Simmental Cattle. Agriculturae Conspectus Scientificus. 2011;76:301-304. </w:t>
      </w:r>
    </w:p>
    <w:p>
      <w:pPr>
        <w:pStyle w:val="Bibliography1"/>
        <w:numPr>
          <w:ilvl w:val="0"/>
          <w:numId w:val="2"/>
        </w:numPr>
        <w:rPr/>
      </w:pPr>
      <w:r>
        <w:rPr/>
        <w:t xml:space="preserve">8. Škorput D, Gorjanc G, Kasap A, Luković Z. Partition of genetic trends by origin in Landrace and Large-White pigs. animal. 2015;9:1605–9. </w:t>
      </w:r>
    </w:p>
    <w:p>
      <w:pPr>
        <w:pStyle w:val="Bibliography1"/>
        <w:numPr>
          <w:ilvl w:val="0"/>
          <w:numId w:val="2"/>
        </w:numPr>
        <w:rPr/>
      </w:pPr>
      <w:r>
        <w:rPr/>
        <w:t>9. Gaynor RC, Gorjanc G, Wilson DL, Money D, Hickey JM. AlphaSimR: An R Package for Breeding Program Simulations. Manuscript in preparation. 2019.</w:t>
      </w:r>
    </w:p>
    <w:p>
      <w:pPr>
        <w:pStyle w:val="Bibliography1"/>
        <w:numPr>
          <w:ilvl w:val="0"/>
          <w:numId w:val="2"/>
        </w:numPr>
        <w:rPr/>
      </w:pPr>
      <w:r>
        <w:rPr/>
        <w:t xml:space="preserve">10. </w:t>
      </w:r>
      <w:r>
        <w:rPr>
          <w:rFonts w:ascii="Times new roman" w:hAnsi="Times new roman"/>
          <w:sz w:val="24"/>
          <w:szCs w:val="24"/>
        </w:rPr>
        <w:t>Misztal I, Tsuruta S, Strabel T, Auvray B, Druet T, Lee DH. BLUPF90 and related programs (BGF90). In: Proc 7th World Congress on Genetics Applied to Livestock Product</w:t>
      </w:r>
      <w:r>
        <w:rPr>
          <w:rFonts w:ascii="Times new roman" w:hAnsi="Times new roman"/>
          <w:color w:val="000000"/>
          <w:sz w:val="24"/>
          <w:szCs w:val="24"/>
        </w:rPr>
        <w:t>ion:</w:t>
      </w:r>
      <w:r>
        <w:rPr>
          <w:rFonts w:ascii="Times new roman" w:hAnsi="Times new roman"/>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August 19-23 2002;</w:t>
      </w:r>
      <w:r>
        <w:rPr>
          <w:rFonts w:ascii="Times new roman" w:hAnsi="Times new roman"/>
          <w:color w:val="000000"/>
          <w:sz w:val="24"/>
          <w:szCs w:val="24"/>
        </w:rPr>
        <w:t xml:space="preserve"> Montpelli</w:t>
      </w:r>
      <w:r>
        <w:rPr>
          <w:rFonts w:ascii="Times new roman" w:hAnsi="Times new roman"/>
          <w:sz w:val="24"/>
          <w:szCs w:val="24"/>
        </w:rPr>
        <w:t xml:space="preserve">er, France. </w:t>
      </w:r>
      <w:hyperlink r:id="rId10">
        <w:r>
          <w:rPr>
            <w:rStyle w:val="InternetLink"/>
            <w:rFonts w:ascii="Times new roman" w:hAnsi="Times new roman"/>
            <w:sz w:val="24"/>
            <w:szCs w:val="24"/>
          </w:rPr>
          <w:t>http://www.wcgalp.org/system/files/proceedings/2002/blupf90-and-related-programs-bgf90.pdf</w:t>
        </w:r>
      </w:hyperlink>
      <w:r>
        <w:rPr>
          <w:rFonts w:ascii="Times new roman" w:hAnsi="Times new roman"/>
          <w:sz w:val="24"/>
          <w:szCs w:val="24"/>
        </w:rPr>
        <w:t>.</w:t>
      </w:r>
      <w:r>
        <w:br w:type="page"/>
      </w:r>
    </w:p>
    <w:p>
      <w:pPr>
        <w:pStyle w:val="Heading1"/>
        <w:rPr/>
      </w:pPr>
      <w:r>
        <w:rPr/>
        <w:t>Figures</w:t>
      </w:r>
      <w:ins w:id="701" w:author="Unknown Author" w:date="2020-06-19T13:31:28Z">
        <w:r>
          <w:rPr/>
          <w:commentReference w:id="17"/>
        </w:r>
      </w:ins>
    </w:p>
    <w:p>
      <w:pPr>
        <w:pStyle w:val="Figurecaption"/>
        <w:spacing w:lineRule="auto" w:line="480"/>
        <w:jc w:val="both"/>
        <w:rPr/>
      </w:pPr>
      <w:r>
        <w:rPr>
          <w:b/>
          <w:bCs/>
        </w:rPr>
        <w:t>Figure 1</w:t>
      </w:r>
      <w:r>
        <w:rPr/>
        <w:t xml:space="preserve"> </w:t>
      </w:r>
      <w:r>
        <w:rPr>
          <w:b/>
          <w:bCs/>
        </w:rPr>
        <w:t xml:space="preserve">Distribution of true breeding values and their partitions by trait, </w:t>
      </w:r>
      <w:del w:id="702" w:author="Unknown Author" w:date="2020-06-18T10:08:07Z">
        <w:r>
          <w:rPr>
            <w:b/>
            <w:bCs/>
          </w:rPr>
          <w:delText>year</w:delText>
        </w:r>
      </w:del>
      <w:ins w:id="703" w:author="Unknown Author" w:date="2020-06-18T10:08:07Z">
        <w:r>
          <w:rPr>
            <w:b/>
            <w:bCs/>
          </w:rPr>
          <w:t>generation</w:t>
        </w:r>
      </w:ins>
      <w:r>
        <w:rPr>
          <w:b/>
          <w:bCs/>
        </w:rPr>
        <w:t>, and tier in MaleFlow100 scenario.</w:t>
      </w:r>
      <w:r>
        <w:rPr/>
        <w:t xml:space="preserve"> </w:t>
      </w:r>
    </w:p>
    <w:p>
      <w:pPr>
        <w:pStyle w:val="Figurecaption"/>
        <w:spacing w:lineRule="auto" w:line="480"/>
        <w:jc w:val="both"/>
        <w:rPr/>
      </w:pPr>
      <w:r>
        <w:rPr/>
        <w:t xml:space="preserve">We show scaled densities of partitions in </w:t>
      </w:r>
      <w:del w:id="704" w:author="Unknown Author" w:date="2020-06-18T10:08:11Z">
        <w:r>
          <w:rPr/>
          <w:delText>years</w:delText>
        </w:r>
      </w:del>
      <w:ins w:id="705" w:author="Unknown Author" w:date="2020-06-18T10:08:11Z">
        <w:r>
          <w:rPr/>
          <w:t>generations</w:t>
        </w:r>
      </w:ins>
      <w:r>
        <w:rPr/>
        <w:t xml:space="preserve"> 23 and 40 of one simulation replicate. MalerFlow100 uses only nucleus males in the multiplier. Trait 1 is measured in the nucleus and the multiplier, while trait 2 is measured only in the nucleus. Black vertical lines represent the nucleus mean breeding value for a trait in a </w:t>
      </w:r>
      <w:del w:id="706" w:author="Unknown Author" w:date="2020-06-18T10:08:20Z">
        <w:r>
          <w:rPr/>
          <w:delText>year</w:delText>
        </w:r>
      </w:del>
      <w:ins w:id="707" w:author="Unknown Author" w:date="2020-06-18T10:08:23Z">
        <w:r>
          <w:rPr/>
          <w:t>generation</w:t>
        </w:r>
      </w:ins>
      <w:r>
        <w:rPr/>
        <w:t>.</w:t>
      </w:r>
    </w:p>
    <w:p>
      <w:pPr>
        <w:pStyle w:val="Figurecaption"/>
        <w:spacing w:lineRule="auto" w:line="480"/>
        <w:jc w:val="both"/>
        <w:rPr/>
      </w:pPr>
      <w:r>
        <w:rPr/>
      </w:r>
    </w:p>
    <w:p>
      <w:pPr>
        <w:pStyle w:val="Heading2"/>
        <w:numPr>
          <w:ilvl w:val="1"/>
          <w:numId w:val="2"/>
        </w:numPr>
        <w:spacing w:lineRule="auto" w:line="480"/>
        <w:ind w:left="0" w:hanging="0"/>
        <w:jc w:val="both"/>
        <w:rPr/>
      </w:pPr>
      <w:r>
        <w:rPr>
          <w:lang w:val="en-GB"/>
        </w:rPr>
        <w:t xml:space="preserve">Figure 2: </w:t>
      </w:r>
      <w:r>
        <w:rPr>
          <w:bCs/>
          <w:lang w:val="en-GB"/>
        </w:rPr>
        <w:t>Partitioning of genetic trend by tier-gender in MaleFlow100 scenario.</w:t>
      </w:r>
    </w:p>
    <w:p>
      <w:pPr>
        <w:pStyle w:val="Heading2"/>
        <w:numPr>
          <w:ilvl w:val="1"/>
          <w:numId w:val="2"/>
        </w:numPr>
        <w:spacing w:lineRule="auto" w:line="480"/>
        <w:ind w:left="0" w:hanging="0"/>
        <w:jc w:val="both"/>
        <w:rPr/>
      </w:pPr>
      <w:r>
        <w:rPr>
          <w:b w:val="false"/>
          <w:lang w:val="en-GB"/>
        </w:rPr>
        <w:t>The scenario uses nucleus males in the multiplier. Trait 1 is measured in the nucleus and the multiplier, while trait 2 is measured only in the nucleus.</w:t>
      </w:r>
    </w:p>
    <w:p>
      <w:pPr>
        <w:pStyle w:val="Normal"/>
        <w:spacing w:lineRule="auto" w:line="480"/>
        <w:ind w:left="0" w:hanging="0"/>
        <w:jc w:val="both"/>
        <w:rPr>
          <w:b w:val="false"/>
          <w:b w:val="false"/>
          <w:lang w:val="en-GB"/>
        </w:rPr>
      </w:pPr>
      <w:r>
        <w:rPr>
          <w:b w:val="false"/>
          <w:lang w:val="en-GB"/>
        </w:rPr>
      </w:r>
    </w:p>
    <w:p>
      <w:pPr>
        <w:pStyle w:val="Figurecaption"/>
        <w:spacing w:lineRule="auto" w:line="480"/>
        <w:ind w:left="0" w:hanging="0"/>
        <w:jc w:val="both"/>
        <w:rPr/>
      </w:pPr>
      <w:r>
        <w:rPr>
          <w:b/>
          <w:bCs/>
          <w:lang w:val="en-GB"/>
        </w:rPr>
        <w:t>Figure 3</w:t>
      </w:r>
      <w:r>
        <w:rPr>
          <w:b w:val="false"/>
          <w:lang w:val="en-GB"/>
        </w:rPr>
        <w:t xml:space="preserve"> </w:t>
      </w:r>
      <w:r>
        <w:rPr>
          <w:b/>
          <w:bCs/>
          <w:lang w:val="en-GB"/>
        </w:rPr>
        <w:t xml:space="preserve">Distribution of true breeding values and their partitions by trait, </w:t>
      </w:r>
      <w:del w:id="708" w:author="Unknown Author" w:date="2020-06-18T10:08:31Z">
        <w:r>
          <w:rPr>
            <w:b/>
            <w:bCs/>
            <w:lang w:val="en-GB"/>
          </w:rPr>
          <w:delText>year</w:delText>
        </w:r>
      </w:del>
      <w:ins w:id="709" w:author="Unknown Author" w:date="2020-06-18T10:08:31Z">
        <w:r>
          <w:rPr>
            <w:b/>
            <w:bCs/>
            <w:lang w:val="en-GB"/>
          </w:rPr>
          <w:t>generation</w:t>
        </w:r>
      </w:ins>
      <w:r>
        <w:rPr>
          <w:b/>
          <w:bCs/>
          <w:lang w:val="en-GB"/>
        </w:rPr>
        <w:t>, and tier in MaleFlow20 scenario.</w:t>
      </w:r>
    </w:p>
    <w:p>
      <w:pPr>
        <w:pStyle w:val="Figurecaption"/>
        <w:spacing w:lineRule="auto" w:line="480"/>
        <w:ind w:left="0" w:hanging="0"/>
        <w:jc w:val="both"/>
        <w:rPr/>
      </w:pPr>
      <w:r>
        <w:rPr>
          <w:b w:val="false"/>
          <w:lang w:val="en-GB"/>
        </w:rPr>
        <w:t xml:space="preserve">We show scaled densities of partitions in </w:t>
      </w:r>
      <w:del w:id="710" w:author="Unknown Author" w:date="2020-06-18T10:08:35Z">
        <w:r>
          <w:rPr>
            <w:b w:val="false"/>
            <w:lang w:val="en-GB"/>
          </w:rPr>
          <w:delText>years</w:delText>
        </w:r>
      </w:del>
      <w:ins w:id="711" w:author="Unknown Author" w:date="2020-06-18T10:08:35Z">
        <w:r>
          <w:rPr>
            <w:b w:val="false"/>
            <w:lang w:val="en-GB"/>
          </w:rPr>
          <w:t>generations</w:t>
        </w:r>
      </w:ins>
      <w:r>
        <w:rPr>
          <w:b w:val="false"/>
          <w:lang w:val="en-GB"/>
        </w:rPr>
        <w:t xml:space="preserve">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w:t>
      </w:r>
      <w:del w:id="712" w:author="Unknown Author" w:date="2020-06-18T10:08:39Z">
        <w:r>
          <w:rPr>
            <w:b w:val="false"/>
            <w:lang w:val="en-GB"/>
          </w:rPr>
          <w:delText>year</w:delText>
        </w:r>
      </w:del>
      <w:ins w:id="713" w:author="Unknown Author" w:date="2020-06-18T10:08:39Z">
        <w:r>
          <w:rPr>
            <w:b w:val="false"/>
            <w:lang w:val="en-GB"/>
          </w:rPr>
          <w:t>generation</w:t>
        </w:r>
      </w:ins>
      <w:r>
        <w:rPr>
          <w:b w:val="false"/>
          <w:lang w:val="en-GB"/>
        </w:rPr>
        <w:t>.</w:t>
      </w:r>
    </w:p>
    <w:p>
      <w:pPr>
        <w:pStyle w:val="Figurecaption"/>
        <w:spacing w:lineRule="auto" w:line="480"/>
        <w:ind w:left="0" w:hanging="0"/>
        <w:jc w:val="both"/>
        <w:rPr>
          <w:b w:val="false"/>
          <w:b w:val="false"/>
          <w:lang w:val="en-GB"/>
        </w:rPr>
      </w:pPr>
      <w:r>
        <w:rPr>
          <w:b w:val="false"/>
          <w:lang w:val="en-GB"/>
        </w:rPr>
      </w:r>
    </w:p>
    <w:p>
      <w:pPr>
        <w:pStyle w:val="Figurecaption"/>
        <w:spacing w:lineRule="auto" w:line="480"/>
        <w:ind w:left="0" w:hanging="0"/>
        <w:jc w:val="both"/>
        <w:rPr/>
      </w:pPr>
      <w:r>
        <w:rPr>
          <w:b/>
          <w:bCs/>
          <w:lang w:val="en-GB"/>
        </w:rPr>
        <w:t>Figure 4</w:t>
      </w:r>
      <w:r>
        <w:rPr>
          <w:b w:val="false"/>
          <w:lang w:val="en-GB"/>
        </w:rPr>
        <w:t xml:space="preserve"> </w:t>
      </w:r>
      <w:r>
        <w:rPr>
          <w:b/>
          <w:bCs/>
          <w:lang w:val="en-GB"/>
        </w:rPr>
        <w:t>Partitioning of the genetic trend by tier-gender in MaleFlow20 scenario.</w:t>
      </w:r>
    </w:p>
    <w:p>
      <w:pPr>
        <w:pStyle w:val="Figurecaption"/>
        <w:spacing w:lineRule="auto" w:line="480" w:before="0" w:after="240"/>
        <w:ind w:left="0" w:hanging="0"/>
        <w:jc w:val="both"/>
        <w:rPr/>
      </w:pPr>
      <w:r>
        <w:rPr>
          <w:b w:val="false"/>
          <w:lang w:val="en-GB"/>
        </w:rPr>
        <w:t>The scenarios uses nucleus and multiplier males in the multiplier. Trait 1 is measured in the nucleus and the multiplier, while trait 2 is measured only in the nucleus.</w:t>
      </w:r>
    </w:p>
    <w:sectPr>
      <w:headerReference w:type="default" r:id="rId11"/>
      <w:footerReference w:type="default" r:id="rId12"/>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Unknown Author" w:date="2020-06-19T12:40:08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A bi spustili v abstractu ven te lastnosti, za katere multiplier ni bi boljši? Pa bi dali not še kakšno stvar o AlphaPart – npr. glavno funckcijo?</w:t>
      </w:r>
    </w:p>
  </w:comment>
  <w:comment w:id="0" w:author="Unknown Author" w:date="2020-06-19T12:38:10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Se mi zdi, da tole bralcu bolje pojasni, kaj smo opazili in kaj so vzroki</w:t>
      </w:r>
    </w:p>
  </w:comment>
  <w:comment w:id="2" w:author="Unknown Author" w:date="2020-06-18T09:08:12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Path levels?</w:t>
      </w:r>
    </w:p>
  </w:comment>
  <w:comment w:id="3" w:author="Unknown Author" w:date="2020-06-17T15:33:1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Naj bo to kot tabela ali dam brez črt (in samo poravnam)?</w:t>
      </w:r>
    </w:p>
  </w:comment>
  <w:comment w:id="4" w:author="Unknown Author" w:date="2020-06-18T09:44:37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To se mi mogoče sedaj zdi, da pride prepozno</w:t>
      </w:r>
    </w:p>
  </w:comment>
  <w:comment w:id="5" w:author="Unknown Author" w:date="2020-06-18T09:44:5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Again, to sedaj pride prepozno</w:t>
      </w:r>
    </w:p>
  </w:comment>
  <w:comment w:id="6" w:author="Unknown Author" w:date="2020-06-18T09:30:23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Does this have to go in as a figure?</w:t>
      </w:r>
    </w:p>
  </w:comment>
  <w:comment w:id="7" w:author="Unknown Author" w:date="2020-06-17T15:39:39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Probably not necessary to put them in a table</w:t>
      </w:r>
    </w:p>
  </w:comment>
  <w:comment w:id="8" w:author="Unknown Author" w:date="2020-06-18T10:04:3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Should we include the figure below? Would it help?</w:t>
      </w:r>
    </w:p>
  </w:comment>
  <w:comment w:id="9" w:author="Unknown Author" w:date="2020-06-18T10:26:5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Do we want to include this? Should we show the partitiong result table as well?</w:t>
      </w:r>
    </w:p>
  </w:comment>
  <w:comment w:id="10" w:author="Unknown Author" w:date="2020-06-18T11:58:5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bidi="ar-SA" w:val="en-US" w:eastAsia="ja-JP"/>
        </w:rPr>
        <w:t>Sedaj sem razdelila v 1) Kaj vidimo (distribution) 2) Zakaj (sources of genetic gain). Ne rabimo met podnaslovov, se mi pa zdi, da je boljše ločeno</w:t>
      </w:r>
    </w:p>
  </w:comment>
  <w:comment w:id="11" w:author="Unknown Author" w:date="2020-06-18T11:32:47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 xml:space="preserve">Mogoče jih je zmedlo, ker nismo posebej opisali te slike. </w:t>
      </w:r>
    </w:p>
  </w:comment>
  <w:comment w:id="12" w:author="Unknown Author" w:date="2020-06-19T09:22:19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 xml:space="preserve">Do we need partition distributions now? I currently don’t refer to them in the text </w:t>
      </w:r>
    </w:p>
  </w:comment>
  <w:comment w:id="13" w:author="Unknown Author" w:date="2020-06-18T10:24:3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Change in the plots as well!!!</w:t>
      </w:r>
    </w:p>
  </w:comment>
  <w:comment w:id="14" w:author="Unknown Author" w:date="2020-06-19T08:55:26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Do we need the distribution partitions on here now?</w:t>
      </w:r>
    </w:p>
  </w:comment>
  <w:comment w:id="15" w:author="Unknown Author" w:date="2020-06-18T10:24:3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Change in the plots as well!!!</w:t>
      </w:r>
    </w:p>
  </w:comment>
  <w:comment w:id="16" w:author="Unknown Author" w:date="2020-06-19T09:30:11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GB"/>
        </w:rPr>
        <w:t>I think it’s more clear if we say “reduced contribution” and than explain that this was due to reduced gene flow. It might not be self-explanatory (and also not always true!) that reduced gene-flow translates into reduced contribution (trait1 and trait 2 have the same gene flow, but differently reduced contributions)</w:t>
      </w:r>
    </w:p>
  </w:comment>
  <w:comment w:id="17" w:author="Unknown Author" w:date="2020-06-19T13:31:28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ja-JP" w:val="en-US"/>
        </w:rPr>
        <w:t>Correct this if you remove any figure!!! Also, change the numbers in the 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19</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trackRevisions/>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uiPriority w:val="9"/>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uiPriority w:val="9"/>
    <w:unhideWhenUsed/>
    <w:qFormat/>
    <w:pPr>
      <w:spacing w:before="170" w:after="0"/>
      <w:outlineLvl w:val="1"/>
    </w:pPr>
    <w:rPr>
      <w:bCs w:val="false"/>
      <w:iCs/>
      <w:sz w:val="24"/>
    </w:rPr>
  </w:style>
  <w:style w:type="paragraph" w:styleId="Heading3">
    <w:name w:val="Heading 3"/>
    <w:basedOn w:val="Heading"/>
    <w:uiPriority w:val="9"/>
    <w:semiHidden/>
    <w:unhideWhenUsed/>
    <w:qFormat/>
    <w:pPr>
      <w:spacing w:before="170" w:after="0"/>
      <w:outlineLvl w:val="2"/>
    </w:pPr>
    <w:rPr>
      <w:i/>
      <w:sz w:val="24"/>
    </w:rPr>
  </w:style>
  <w:style w:type="paragraph" w:styleId="Heading4">
    <w:name w:val="Heading 4"/>
    <w:basedOn w:val="Heading"/>
    <w:uiPriority w:val="9"/>
    <w:semiHidden/>
    <w:unhideWhenUsed/>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Arial" w:hAnsi="Arial" w:cs="Arial"/>
      <w:color w:val="00000A"/>
      <w:lang w:eastAsia="en-GB"/>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Arial" w:hAnsi="Arial" w:eastAsia="Times New Roman" w:cs="Arial"/>
      <w:color w:val="00000A"/>
      <w:lang w:eastAsia="en-GB"/>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DefaultParagraphFont2" w:customStyle="1">
    <w:name w:val="Default Paragraph Font2"/>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customStyle="1">
    <w:name w:val="ANM heading 1 Car"/>
    <w:qFormat/>
    <w:rPr>
      <w:rFonts w:ascii="Arial" w:hAnsi="Arial" w:cs="Arial"/>
      <w:b/>
      <w:sz w:val="24"/>
      <w:szCs w:val="24"/>
      <w:lang w:val="en-GB" w:bidi="ar-SA"/>
    </w:rPr>
  </w:style>
  <w:style w:type="character" w:styleId="ANMsuperscriptCar" w:customStyle="1">
    <w:name w:val="ANM superscript Car"/>
    <w:qFormat/>
    <w:rPr>
      <w:rFonts w:ascii="Arial" w:hAnsi="Arial" w:cs="Arial"/>
      <w:sz w:val="24"/>
      <w:szCs w:val="24"/>
      <w:vertAlign w:val="superscript"/>
      <w:lang w:val="en-GB" w:bidi="ar-SA"/>
    </w:rPr>
  </w:style>
  <w:style w:type="character" w:styleId="ListLabel1" w:customStyle="1">
    <w:name w:val="ListLabel 1"/>
    <w:qFormat/>
    <w:rPr>
      <w:rFonts w:eastAsia="Times New Roman"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DefaultParagraphFont1" w:customStyle="1">
    <w:name w:val="Default Paragraph Font1"/>
    <w:qFormat/>
    <w:rPr/>
  </w:style>
  <w:style w:type="character" w:styleId="Sa8294f4d" w:customStyle="1">
    <w:name w:val="s_a8294f4d"/>
    <w:basedOn w:val="DefaultParagraphFont1"/>
    <w:qFormat/>
    <w:rPr/>
  </w:style>
  <w:style w:type="character" w:styleId="St" w:customStyle="1">
    <w:name w:val="st"/>
    <w:basedOn w:val="DefaultParagraphFont1"/>
    <w:qFormat/>
    <w:rPr/>
  </w:style>
  <w:style w:type="character" w:styleId="InternetLink" w:customStyle="1">
    <w:name w:val="Internet Link"/>
    <w:rPr>
      <w:color w:val="000080"/>
      <w:u w:val="single"/>
    </w:rPr>
  </w:style>
  <w:style w:type="character" w:styleId="FollowedHyperlink">
    <w:name w:val="FollowedHyperlink"/>
    <w:qFormat/>
    <w:rPr>
      <w:color w:val="800000"/>
      <w:u w:val="single"/>
    </w:rPr>
  </w:style>
  <w:style w:type="character" w:styleId="Emphasis">
    <w:name w:val="Emphasis"/>
    <w:qFormat/>
    <w:rPr>
      <w:i/>
      <w:iCs/>
    </w:rPr>
  </w:style>
  <w:style w:type="character" w:styleId="Example" w:customStyle="1">
    <w:name w:val="Example"/>
    <w:qFormat/>
    <w:rPr>
      <w:rFonts w:ascii="Liberation Mono" w:hAnsi="Liberation Mono" w:eastAsia="Nimbus Mono L" w:cs="Liberation Mono"/>
    </w:rPr>
  </w:style>
  <w:style w:type="character" w:styleId="NumberingSymbols" w:customStyle="1">
    <w:name w:val="Numbering Symbols"/>
    <w:qFormat/>
    <w:rPr/>
  </w:style>
  <w:style w:type="character" w:styleId="BalloonTextChar" w:customStyle="1">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 w:hAnsi="Liberation Serif" w:eastAsia="Noto Sans CJK SC Regular" w:cs="Mangal"/>
      <w:szCs w:val="18"/>
      <w:lang w:val="sl-SI" w:eastAsia="zh-CN" w:bidi="hi-IN"/>
    </w:rPr>
  </w:style>
  <w:style w:type="character" w:styleId="CommentSubjectChar" w:customStyle="1">
    <w:name w:val="Comment Subject Char"/>
    <w:qFormat/>
    <w:rPr>
      <w:rFonts w:ascii="Liberation Serif" w:hAnsi="Liberation Serif" w:eastAsia="Noto Sans CJK SC Regular" w:cs="Mangal"/>
      <w:b/>
      <w:bCs/>
      <w:szCs w:val="18"/>
      <w:lang w:val="sl-SI" w:eastAsia="zh-CN" w:bidi="hi-IN"/>
    </w:rPr>
  </w:style>
  <w:style w:type="character" w:styleId="TitleChar" w:customStyle="1">
    <w:name w:val="Title Char"/>
    <w:qFormat/>
    <w:rPr>
      <w:rFonts w:ascii="Arial" w:hAnsi="Arial" w:eastAsia="Times New Roman" w:cs="Mangal"/>
      <w:b/>
      <w:bCs/>
      <w:sz w:val="32"/>
      <w:szCs w:val="29"/>
      <w:lang w:eastAsia="zh-CN" w:bidi="hi-IN"/>
    </w:rPr>
  </w:style>
  <w:style w:type="character" w:styleId="Heading2Char" w:customStyle="1">
    <w:name w:val="Heading 2 Char"/>
    <w:qFormat/>
    <w:rPr>
      <w:rFonts w:ascii="Arial" w:hAnsi="Arial" w:eastAsia="Noto Sans CJK SC Regular" w:cs="Arial"/>
      <w:bCs/>
      <w:i/>
      <w:iCs/>
      <w:color w:val="000000"/>
      <w:sz w:val="24"/>
      <w:szCs w:val="24"/>
      <w:lang w:bidi="hi-IN"/>
    </w:rPr>
  </w:style>
  <w:style w:type="character" w:styleId="BodyTextChar" w:customStyle="1">
    <w:name w:val="Body Text Char"/>
    <w:qFormat/>
    <w:rPr>
      <w:rFonts w:ascii="Arial" w:hAnsi="Arial" w:eastAsia="Noto Sans CJK SC Regular" w:cs="FreeSans"/>
      <w:sz w:val="22"/>
      <w:szCs w:val="24"/>
      <w:lang w:eastAsia="zh-CN" w:bidi="hi-IN"/>
    </w:rPr>
  </w:style>
  <w:style w:type="character" w:styleId="CommentTextChar1" w:customStyle="1">
    <w:name w:val="Comment Text Char1"/>
    <w:qFormat/>
    <w:rPr>
      <w:rFonts w:ascii="Arial" w:hAnsi="Arial" w:eastAsia="Noto Sans CJK SC Regular" w:cs="Mangal"/>
      <w:szCs w:val="18"/>
      <w:lang w:eastAsia="zh-CN" w:bidi="hi-IN"/>
    </w:rPr>
  </w:style>
  <w:style w:type="character" w:styleId="ListLabel5" w:customStyle="1">
    <w:name w:val="ListLabel 5"/>
    <w:qFormat/>
    <w:rPr>
      <w:rFonts w:cs="Arial"/>
      <w:color w:val="00000A"/>
      <w:lang w:eastAsia="en-GB"/>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eastAsia="Nimbus Mono L" w:cs="Arial"/>
      <w:sz w:val="24"/>
      <w:lang w:val="en-GB" w:bidi="hi-IN"/>
    </w:rPr>
  </w:style>
  <w:style w:type="character" w:styleId="ListLabel15" w:customStyle="1">
    <w:name w:val="ListLabel 15"/>
    <w:qFormat/>
    <w:rPr>
      <w:lang w:val="en-GB" w:bidi="hi-IN"/>
    </w:rPr>
  </w:style>
  <w:style w:type="character" w:styleId="ListLabel16" w:customStyle="1">
    <w:name w:val="ListLabel 16"/>
    <w:qFormat/>
    <w:rPr>
      <w:rFonts w:ascii="Liberation Mono" w:hAnsi="Liberation Mono" w:eastAsia="Nimbus Mono L" w:cs="Arial"/>
      <w:sz w:val="24"/>
      <w:highlight w:val="white"/>
      <w:lang w:val="en-GB" w:bidi="hi-IN"/>
    </w:rPr>
  </w:style>
  <w:style w:type="character" w:styleId="ListLabel17" w:customStyle="1">
    <w:name w:val="ListLabel 17"/>
    <w:qFormat/>
    <w:rPr>
      <w:szCs w:val="22"/>
      <w:lang w:val="sl-SI" w:bidi="hi-IN"/>
    </w:rPr>
  </w:style>
  <w:style w:type="character" w:styleId="ListLabel18" w:customStyle="1">
    <w:name w:val="ListLabel 18"/>
    <w:qFormat/>
    <w:rPr>
      <w:rFonts w:cs="Arial"/>
      <w:lang w:val="en-GB"/>
    </w:rPr>
  </w:style>
  <w:style w:type="character" w:styleId="LineNumbering" w:customStyle="1">
    <w:name w:val="Line Numbering"/>
    <w:rPr/>
  </w:style>
  <w:style w:type="character" w:styleId="ListLabel19" w:customStyle="1">
    <w:name w:val="ListLabel 19"/>
    <w:qFormat/>
    <w:rPr>
      <w:rFonts w:cs="Arial"/>
      <w:color w:val="00000A"/>
      <w:lang w:eastAsia="en-GB"/>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eastAsia="Nimbus Mono L"/>
    </w:rPr>
  </w:style>
  <w:style w:type="character" w:styleId="ListLabel29" w:customStyle="1">
    <w:name w:val="ListLabel 29"/>
    <w:qFormat/>
    <w:rPr>
      <w:rFonts w:eastAsia="Nimbus Mono L"/>
      <w:highlight w:val="white"/>
    </w:rPr>
  </w:style>
  <w:style w:type="character" w:styleId="ListLabel30" w:customStyle="1">
    <w:name w:val="ListLabel 30"/>
    <w:qFormat/>
    <w:rPr>
      <w:szCs w:val="22"/>
      <w:lang w:val="sl-SI"/>
    </w:rPr>
  </w:style>
  <w:style w:type="character" w:styleId="ListLabel31" w:customStyle="1">
    <w:name w:val="ListLabel 31"/>
    <w:qFormat/>
    <w:rPr/>
  </w:style>
  <w:style w:type="character" w:styleId="ListLabel32" w:customStyle="1">
    <w:name w:val="ListLabel 32"/>
    <w:qFormat/>
    <w:rPr>
      <w:rFonts w:cs="Arial"/>
      <w:color w:val="00000A"/>
      <w:lang w:eastAsia="en-GB"/>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eastAsia="Nimbus Mono L"/>
    </w:rPr>
  </w:style>
  <w:style w:type="character" w:styleId="ListLabel42" w:customStyle="1">
    <w:name w:val="ListLabel 42"/>
    <w:qFormat/>
    <w:rPr>
      <w:rFonts w:eastAsia="Nimbus Mono L"/>
      <w:highlight w:val="white"/>
    </w:rPr>
  </w:style>
  <w:style w:type="character" w:styleId="ListLabel43" w:customStyle="1">
    <w:name w:val="ListLabel 43"/>
    <w:qFormat/>
    <w:rPr>
      <w:szCs w:val="22"/>
      <w:lang w:val="sl-SI"/>
    </w:rPr>
  </w:style>
  <w:style w:type="character" w:styleId="ListLabel44" w:customStyle="1">
    <w:name w:val="ListLabel 44"/>
    <w:qFormat/>
    <w:rPr/>
  </w:style>
  <w:style w:type="character" w:styleId="ListLabel45" w:customStyle="1">
    <w:name w:val="ListLabel 45"/>
    <w:qFormat/>
    <w:rPr>
      <w:rFonts w:cs="Arial"/>
      <w:color w:val="00000A"/>
      <w:lang w:eastAsia="en-GB"/>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eastAsia="Nimbus Mono L"/>
    </w:rPr>
  </w:style>
  <w:style w:type="character" w:styleId="ListLabel55" w:customStyle="1">
    <w:name w:val="ListLabel 55"/>
    <w:qFormat/>
    <w:rPr>
      <w:rFonts w:eastAsia="Nimbus Mono L"/>
      <w:highlight w:val="white"/>
    </w:rPr>
  </w:style>
  <w:style w:type="character" w:styleId="ListLabel56" w:customStyle="1">
    <w:name w:val="ListLabel 56"/>
    <w:qFormat/>
    <w:rPr>
      <w:szCs w:val="22"/>
      <w:lang w:val="sl-SI"/>
    </w:rPr>
  </w:style>
  <w:style w:type="character" w:styleId="ListLabel57" w:customStyle="1">
    <w:name w:val="ListLabel 57"/>
    <w:qFormat/>
    <w:rPr/>
  </w:style>
  <w:style w:type="character" w:styleId="ListLabel58" w:customStyle="1">
    <w:name w:val="ListLabel 58"/>
    <w:qFormat/>
    <w:rPr>
      <w:rFonts w:cs="Arial"/>
      <w:color w:val="00000A"/>
      <w:lang w:eastAsia="en-GB"/>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eastAsia="Nimbus Mono L"/>
    </w:rPr>
  </w:style>
  <w:style w:type="character" w:styleId="ListLabel68" w:customStyle="1">
    <w:name w:val="ListLabel 68"/>
    <w:qFormat/>
    <w:rPr>
      <w:rFonts w:eastAsia="Nimbus Mono L"/>
      <w:highlight w:val="white"/>
    </w:rPr>
  </w:style>
  <w:style w:type="character" w:styleId="ListLabel69" w:customStyle="1">
    <w:name w:val="ListLabel 69"/>
    <w:qFormat/>
    <w:rPr>
      <w:szCs w:val="22"/>
      <w:lang w:val="sl-SI"/>
    </w:rPr>
  </w:style>
  <w:style w:type="character" w:styleId="ListLabel70" w:customStyle="1">
    <w:name w:val="ListLabel 70"/>
    <w:qFormat/>
    <w:rPr/>
  </w:style>
  <w:style w:type="character" w:styleId="ListLabel71" w:customStyle="1">
    <w:name w:val="ListLabel 71"/>
    <w:qFormat/>
    <w:rPr>
      <w:rFonts w:cs="Arial"/>
      <w:color w:val="00000A"/>
      <w:lang w:eastAsia="en-GB"/>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eastAsia="Nimbus Mono L"/>
    </w:rPr>
  </w:style>
  <w:style w:type="character" w:styleId="ListLabel81" w:customStyle="1">
    <w:name w:val="ListLabel 81"/>
    <w:qFormat/>
    <w:rPr>
      <w:rFonts w:eastAsia="Nimbus Mono L"/>
      <w:highlight w:val="white"/>
    </w:rPr>
  </w:style>
  <w:style w:type="character" w:styleId="ListLabel82" w:customStyle="1">
    <w:name w:val="ListLabel 82"/>
    <w:qFormat/>
    <w:rPr>
      <w:szCs w:val="22"/>
      <w:lang w:val="sl-SI"/>
    </w:rPr>
  </w:style>
  <w:style w:type="character" w:styleId="ListLabel83" w:customStyle="1">
    <w:name w:val="ListLabel 83"/>
    <w:qFormat/>
    <w:rPr/>
  </w:style>
  <w:style w:type="character" w:styleId="ListLabel84" w:customStyle="1">
    <w:name w:val="ListLabel 84"/>
    <w:qFormat/>
    <w:rPr>
      <w:rFonts w:cs="Arial"/>
      <w:color w:val="00000A"/>
      <w:lang w:eastAsia="en-GB"/>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eastAsia="Nimbus Mono L"/>
    </w:rPr>
  </w:style>
  <w:style w:type="character" w:styleId="ListLabel94" w:customStyle="1">
    <w:name w:val="ListLabel 94"/>
    <w:qFormat/>
    <w:rPr>
      <w:rFonts w:eastAsia="Nimbus Mono L"/>
      <w:highlight w:val="white"/>
    </w:rPr>
  </w:style>
  <w:style w:type="character" w:styleId="ListLabel95" w:customStyle="1">
    <w:name w:val="ListLabel 95"/>
    <w:qFormat/>
    <w:rPr>
      <w:szCs w:val="22"/>
      <w:lang w:val="sl-SI"/>
    </w:rPr>
  </w:style>
  <w:style w:type="character" w:styleId="ListLabel96" w:customStyle="1">
    <w:name w:val="ListLabel 96"/>
    <w:qFormat/>
    <w:rPr/>
  </w:style>
  <w:style w:type="character" w:styleId="ListLabel97" w:customStyle="1">
    <w:name w:val="ListLabel 97"/>
    <w:qFormat/>
    <w:rPr>
      <w:rFonts w:cs="Arial"/>
      <w:color w:val="00000A"/>
      <w:lang w:eastAsia="en-GB"/>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eastAsia="Nimbus Mono L"/>
    </w:rPr>
  </w:style>
  <w:style w:type="character" w:styleId="ListLabel107" w:customStyle="1">
    <w:name w:val="ListLabel 107"/>
    <w:qFormat/>
    <w:rPr>
      <w:rFonts w:eastAsia="Nimbus Mono L"/>
      <w:highlight w:val="white"/>
    </w:rPr>
  </w:style>
  <w:style w:type="character" w:styleId="ListLabel108" w:customStyle="1">
    <w:name w:val="ListLabel 108"/>
    <w:qFormat/>
    <w:rPr>
      <w:szCs w:val="22"/>
      <w:lang w:val="sl-SI"/>
    </w:rPr>
  </w:style>
  <w:style w:type="character" w:styleId="ListLabel109" w:customStyle="1">
    <w:name w:val="ListLabel 109"/>
    <w:qFormat/>
    <w:rPr/>
  </w:style>
  <w:style w:type="character" w:styleId="ListLabel110" w:customStyle="1">
    <w:name w:val="ListLabel 110"/>
    <w:qFormat/>
    <w:rPr>
      <w:rFonts w:cs="Arial"/>
      <w:color w:val="00000A"/>
      <w:lang w:eastAsia="en-GB"/>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eastAsia="Nimbus Mono L"/>
    </w:rPr>
  </w:style>
  <w:style w:type="character" w:styleId="ListLabel120" w:customStyle="1">
    <w:name w:val="ListLabel 120"/>
    <w:qFormat/>
    <w:rPr>
      <w:rFonts w:eastAsia="Nimbus Mono L"/>
      <w:highlight w:val="white"/>
    </w:rPr>
  </w:style>
  <w:style w:type="character" w:styleId="ListLabel121" w:customStyle="1">
    <w:name w:val="ListLabel 121"/>
    <w:qFormat/>
    <w:rPr>
      <w:szCs w:val="22"/>
      <w:lang w:val="sl-SI"/>
    </w:rPr>
  </w:style>
  <w:style w:type="character" w:styleId="ListLabel122" w:customStyle="1">
    <w:name w:val="ListLabel 122"/>
    <w:qFormat/>
    <w:rPr/>
  </w:style>
  <w:style w:type="character" w:styleId="ListLabel123" w:customStyle="1">
    <w:name w:val="ListLabel 123"/>
    <w:qFormat/>
    <w:rPr>
      <w:rFonts w:cs="Arial"/>
      <w:color w:val="00000A"/>
      <w:lang w:eastAsia="en-GB"/>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eastAsia="Nimbus Mono L"/>
    </w:rPr>
  </w:style>
  <w:style w:type="character" w:styleId="ListLabel133" w:customStyle="1">
    <w:name w:val="ListLabel 133"/>
    <w:qFormat/>
    <w:rPr>
      <w:rFonts w:eastAsia="Nimbus Mono L"/>
      <w:highlight w:val="white"/>
    </w:rPr>
  </w:style>
  <w:style w:type="character" w:styleId="ListLabel134" w:customStyle="1">
    <w:name w:val="ListLabel 134"/>
    <w:qFormat/>
    <w:rPr>
      <w:szCs w:val="22"/>
      <w:lang w:val="sl-SI"/>
    </w:rPr>
  </w:style>
  <w:style w:type="character" w:styleId="ListLabel135" w:customStyle="1">
    <w:name w:val="ListLabel 135"/>
    <w:qFormat/>
    <w:rPr/>
  </w:style>
  <w:style w:type="character" w:styleId="ListLabel136" w:customStyle="1">
    <w:name w:val="ListLabel 136"/>
    <w:qFormat/>
    <w:rPr>
      <w:rFonts w:cs="Arial"/>
      <w:color w:val="00000A"/>
      <w:lang w:eastAsia="en-GB"/>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eastAsia="Nimbus Mono L"/>
    </w:rPr>
  </w:style>
  <w:style w:type="character" w:styleId="ListLabel146" w:customStyle="1">
    <w:name w:val="ListLabel 146"/>
    <w:qFormat/>
    <w:rPr>
      <w:rFonts w:eastAsia="Nimbus Mono L"/>
      <w:highlight w:val="white"/>
    </w:rPr>
  </w:style>
  <w:style w:type="character" w:styleId="ListLabel147" w:customStyle="1">
    <w:name w:val="ListLabel 147"/>
    <w:qFormat/>
    <w:rPr>
      <w:szCs w:val="22"/>
      <w:lang w:val="sl-SI"/>
    </w:rPr>
  </w:style>
  <w:style w:type="character" w:styleId="ListLabel148" w:customStyle="1">
    <w:name w:val="ListLabel 148"/>
    <w:qFormat/>
    <w:rPr/>
  </w:style>
  <w:style w:type="character" w:styleId="ListLabel149" w:customStyle="1">
    <w:name w:val="ListLabel 149"/>
    <w:qFormat/>
    <w:rPr>
      <w:rFonts w:cs="Arial"/>
      <w:color w:val="00000A"/>
      <w:lang w:eastAsia="en-GB"/>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eastAsia="Nimbus Mono L"/>
    </w:rPr>
  </w:style>
  <w:style w:type="character" w:styleId="ListLabel159" w:customStyle="1">
    <w:name w:val="ListLabel 159"/>
    <w:qFormat/>
    <w:rPr>
      <w:rFonts w:eastAsia="Nimbus Mono L"/>
      <w:highlight w:val="white"/>
    </w:rPr>
  </w:style>
  <w:style w:type="character" w:styleId="ListLabel160" w:customStyle="1">
    <w:name w:val="ListLabel 160"/>
    <w:qFormat/>
    <w:rPr>
      <w:szCs w:val="22"/>
      <w:lang w:val="sl-SI"/>
    </w:rPr>
  </w:style>
  <w:style w:type="character" w:styleId="ListLabel161" w:customStyle="1">
    <w:name w:val="ListLabel 161"/>
    <w:qFormat/>
    <w:rPr/>
  </w:style>
  <w:style w:type="character" w:styleId="ListLabel162" w:customStyle="1">
    <w:name w:val="ListLabel 162"/>
    <w:qFormat/>
    <w:rPr>
      <w:rFonts w:cs="Arial"/>
      <w:color w:val="00000A"/>
      <w:lang w:eastAsia="en-GB"/>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eastAsia="Nimbus Mono L"/>
    </w:rPr>
  </w:style>
  <w:style w:type="character" w:styleId="ListLabel172" w:customStyle="1">
    <w:name w:val="ListLabel 172"/>
    <w:qFormat/>
    <w:rPr>
      <w:rFonts w:eastAsia="Nimbus Mono L"/>
      <w:highlight w:val="white"/>
    </w:rPr>
  </w:style>
  <w:style w:type="character" w:styleId="ListLabel173" w:customStyle="1">
    <w:name w:val="ListLabel 173"/>
    <w:qFormat/>
    <w:rPr>
      <w:szCs w:val="22"/>
      <w:lang w:val="sl-SI"/>
    </w:rPr>
  </w:style>
  <w:style w:type="character" w:styleId="ListLabel174" w:customStyle="1">
    <w:name w:val="ListLabel 174"/>
    <w:qFormat/>
    <w:rPr/>
  </w:style>
  <w:style w:type="character" w:styleId="ListLabel175" w:customStyle="1">
    <w:name w:val="ListLabel 175"/>
    <w:qFormat/>
    <w:rPr>
      <w:rFonts w:cs="Arial"/>
      <w:color w:val="00000A"/>
      <w:lang w:eastAsia="en-GB"/>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eastAsia="Nimbus Mono L"/>
    </w:rPr>
  </w:style>
  <w:style w:type="character" w:styleId="ListLabel185" w:customStyle="1">
    <w:name w:val="ListLabel 185"/>
    <w:qFormat/>
    <w:rPr>
      <w:rFonts w:eastAsia="Nimbus Mono L"/>
      <w:highlight w:val="white"/>
    </w:rPr>
  </w:style>
  <w:style w:type="character" w:styleId="ListLabel186" w:customStyle="1">
    <w:name w:val="ListLabel 186"/>
    <w:qFormat/>
    <w:rPr>
      <w:szCs w:val="22"/>
      <w:lang w:val="sl-SI"/>
    </w:rPr>
  </w:style>
  <w:style w:type="character" w:styleId="ListLabel187" w:customStyle="1">
    <w:name w:val="ListLabel 187"/>
    <w:qFormat/>
    <w:rPr/>
  </w:style>
  <w:style w:type="character" w:styleId="ListLabel188" w:customStyle="1">
    <w:name w:val="ListLabel 188"/>
    <w:qFormat/>
    <w:rPr>
      <w:rFonts w:cs="Arial"/>
      <w:color w:val="00000A"/>
      <w:lang w:eastAsia="en-GB"/>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eastAsia="Nimbus Mono L"/>
    </w:rPr>
  </w:style>
  <w:style w:type="character" w:styleId="ListLabel198" w:customStyle="1">
    <w:name w:val="ListLabel 198"/>
    <w:qFormat/>
    <w:rPr>
      <w:rFonts w:eastAsia="Nimbus Mono L"/>
      <w:highlight w:val="white"/>
    </w:rPr>
  </w:style>
  <w:style w:type="character" w:styleId="ListLabel199" w:customStyle="1">
    <w:name w:val="ListLabel 199"/>
    <w:qFormat/>
    <w:rPr>
      <w:szCs w:val="22"/>
      <w:lang w:val="sl-SI"/>
    </w:rPr>
  </w:style>
  <w:style w:type="character" w:styleId="ListLabel200" w:customStyle="1">
    <w:name w:val="ListLabel 200"/>
    <w:qFormat/>
    <w:rPr/>
  </w:style>
  <w:style w:type="character" w:styleId="ListLabel201" w:customStyle="1">
    <w:name w:val="ListLabel 201"/>
    <w:qFormat/>
    <w:rPr>
      <w:rFonts w:eastAsia="Nimbus Mono L"/>
      <w:b w:val="false"/>
      <w:bCs w:val="false"/>
    </w:rPr>
  </w:style>
  <w:style w:type="character" w:styleId="ListLabel202" w:customStyle="1">
    <w:name w:val="ListLabel 202"/>
    <w:qFormat/>
    <w:rPr>
      <w:rFonts w:eastAsia="Nimbus Mono L"/>
      <w:highlight w:val="white"/>
    </w:rPr>
  </w:style>
  <w:style w:type="character" w:styleId="ListLabel203" w:customStyle="1">
    <w:name w:val="ListLabel 203"/>
    <w:qFormat/>
    <w:rPr>
      <w:szCs w:val="22"/>
      <w:lang w:val="sl-SI"/>
    </w:rPr>
  </w:style>
  <w:style w:type="character" w:styleId="ListLabel204" w:customStyle="1">
    <w:name w:val="ListLabel 204"/>
    <w:qFormat/>
    <w:rPr>
      <w:rFonts w:eastAsia="Nimbus Mono L"/>
      <w:b w:val="false"/>
      <w:bCs w:val="false"/>
    </w:rPr>
  </w:style>
  <w:style w:type="character" w:styleId="ListLabel205" w:customStyle="1">
    <w:name w:val="ListLabel 205"/>
    <w:qFormat/>
    <w:rPr>
      <w:rFonts w:eastAsia="Nimbus Mono L"/>
      <w:highlight w:val="white"/>
    </w:rPr>
  </w:style>
  <w:style w:type="character" w:styleId="ListLabel206" w:customStyle="1">
    <w:name w:val="ListLabel 206"/>
    <w:qFormat/>
    <w:rPr>
      <w:szCs w:val="22"/>
      <w:lang w:val="sl-SI"/>
    </w:rPr>
  </w:style>
  <w:style w:type="character" w:styleId="ListLabel207" w:customStyle="1">
    <w:name w:val="ListLabel 207"/>
    <w:qFormat/>
    <w:rPr>
      <w:rFonts w:eastAsia="Nimbus Mono L"/>
      <w:b w:val="false"/>
      <w:bCs w:val="false"/>
    </w:rPr>
  </w:style>
  <w:style w:type="character" w:styleId="ListLabel208" w:customStyle="1">
    <w:name w:val="ListLabel 208"/>
    <w:qFormat/>
    <w:rPr>
      <w:rFonts w:eastAsia="Nimbus Mono L"/>
      <w:highlight w:val="white"/>
    </w:rPr>
  </w:style>
  <w:style w:type="character" w:styleId="ListLabel209" w:customStyle="1">
    <w:name w:val="ListLabel 209"/>
    <w:qFormat/>
    <w:rPr>
      <w:rFonts w:ascii="Arial" w:hAnsi="Arial"/>
      <w:b w:val="false"/>
      <w:i w:val="false"/>
      <w:caps w:val="false"/>
      <w:smallCaps w:val="false"/>
      <w:strike w:val="false"/>
      <w:dstrike w:val="false"/>
      <w:spacing w:val="0"/>
      <w:sz w:val="24"/>
      <w:szCs w:val="24"/>
      <w:u w:val="none"/>
      <w:effect w:val="none"/>
    </w:rPr>
  </w:style>
  <w:style w:type="character" w:styleId="ListLabel210" w:customStyle="1">
    <w:name w:val="ListLabel 210"/>
    <w:qFormat/>
    <w:rPr>
      <w:szCs w:val="22"/>
      <w:lang w:val="sl-SI"/>
    </w:rPr>
  </w:style>
  <w:style w:type="character" w:styleId="ListLabel211" w:customStyle="1">
    <w:name w:val="ListLabel 211"/>
    <w:qFormat/>
    <w:rPr>
      <w:rFonts w:eastAsia="Nimbus Mono L"/>
      <w:b w:val="false"/>
      <w:bCs w:val="false"/>
      <w:lang w:val="en-GB"/>
    </w:rPr>
  </w:style>
  <w:style w:type="character" w:styleId="ListLabel212" w:customStyle="1">
    <w:name w:val="ListLabel 212"/>
    <w:qFormat/>
    <w:rPr>
      <w:rFonts w:eastAsia="Nimbus Mono L"/>
      <w:highlight w:val="white"/>
    </w:rPr>
  </w:style>
  <w:style w:type="character" w:styleId="ListLabel213" w:customStyle="1">
    <w:name w:val="ListLabel 213"/>
    <w:qFormat/>
    <w:rPr>
      <w:u w:val="none"/>
    </w:rPr>
  </w:style>
  <w:style w:type="character" w:styleId="ListLabel214" w:customStyle="1">
    <w:name w:val="ListLabel 214"/>
    <w:qFormat/>
    <w:rPr>
      <w:szCs w:val="22"/>
    </w:rPr>
  </w:style>
  <w:style w:type="character" w:styleId="ListLabel215" w:customStyle="1">
    <w:name w:val="ListLabel 215"/>
    <w:qFormat/>
    <w:rPr>
      <w:rFonts w:eastAsia="Nimbus Mono L"/>
      <w:b w:val="false"/>
      <w:bCs w:val="false"/>
      <w:lang w:val="en-GB"/>
    </w:rPr>
  </w:style>
  <w:style w:type="character" w:styleId="ListLabel216" w:customStyle="1">
    <w:name w:val="ListLabel 216"/>
    <w:qFormat/>
    <w:rPr>
      <w:rFonts w:eastAsia="Nimbus Mono L"/>
      <w:highlight w:val="white"/>
    </w:rPr>
  </w:style>
  <w:style w:type="character" w:styleId="ListLabel217" w:customStyle="1">
    <w:name w:val="ListLabel 217"/>
    <w:qFormat/>
    <w:rPr>
      <w:u w:val="none"/>
    </w:rPr>
  </w:style>
  <w:style w:type="character" w:styleId="ListLabel218" w:customStyle="1">
    <w:name w:val="ListLabel 218"/>
    <w:qFormat/>
    <w:rPr>
      <w:szCs w:val="22"/>
    </w:rPr>
  </w:style>
  <w:style w:type="character" w:styleId="ListLabel219" w:customStyle="1">
    <w:name w:val="ListLabel 219"/>
    <w:qFormat/>
    <w:rPr>
      <w:rFonts w:eastAsia="Nimbus Mono L"/>
      <w:b w:val="false"/>
      <w:bCs w:val="false"/>
      <w:lang w:val="en-GB"/>
    </w:rPr>
  </w:style>
  <w:style w:type="character" w:styleId="ListLabel220" w:customStyle="1">
    <w:name w:val="ListLabel 220"/>
    <w:qFormat/>
    <w:rPr>
      <w:rFonts w:eastAsia="Nimbus Mono L"/>
      <w:highlight w:val="white"/>
    </w:rPr>
  </w:style>
  <w:style w:type="character" w:styleId="ListLabel221" w:customStyle="1">
    <w:name w:val="ListLabel 221"/>
    <w:qFormat/>
    <w:rPr>
      <w:u w:val="none"/>
    </w:rPr>
  </w:style>
  <w:style w:type="character" w:styleId="ListLabel222" w:customStyle="1">
    <w:name w:val="ListLabel 222"/>
    <w:qFormat/>
    <w:rPr>
      <w:szCs w:val="22"/>
    </w:rPr>
  </w:style>
  <w:style w:type="character" w:styleId="ListLabel223" w:customStyle="1">
    <w:name w:val="ListLabel 223"/>
    <w:qFormat/>
    <w:rPr>
      <w:rFonts w:eastAsia="Nimbus Mono L"/>
      <w:b w:val="false"/>
      <w:bCs w:val="false"/>
      <w:lang w:val="en-GB"/>
    </w:rPr>
  </w:style>
  <w:style w:type="character" w:styleId="ListLabel224" w:customStyle="1">
    <w:name w:val="ListLabel 224"/>
    <w:qFormat/>
    <w:rPr>
      <w:rFonts w:eastAsia="Nimbus Mono L"/>
      <w:highlight w:val="white"/>
    </w:rPr>
  </w:style>
  <w:style w:type="character" w:styleId="ListLabel225" w:customStyle="1">
    <w:name w:val="ListLabel 225"/>
    <w:qFormat/>
    <w:rPr>
      <w:u w:val="none"/>
    </w:rPr>
  </w:style>
  <w:style w:type="character" w:styleId="ListLabel226" w:customStyle="1">
    <w:name w:val="ListLabel 226"/>
    <w:qFormat/>
    <w:rPr>
      <w:szCs w:val="22"/>
    </w:rPr>
  </w:style>
  <w:style w:type="character" w:styleId="VisitedInternetLink" w:customStyle="1">
    <w:name w:val="Visited Internet Link"/>
    <w:rPr>
      <w:color w:val="800000"/>
      <w:u w:val="single"/>
    </w:rPr>
  </w:style>
  <w:style w:type="character" w:styleId="StrongEmphasis" w:customStyle="1">
    <w:name w:val="Strong Emphasis"/>
    <w:qFormat/>
    <w:rPr>
      <w:b/>
      <w:bCs/>
    </w:rPr>
  </w:style>
  <w:style w:type="character" w:styleId="ListLabel227" w:customStyle="1">
    <w:name w:val="ListLabel 227"/>
    <w:qFormat/>
    <w:rPr>
      <w:rFonts w:ascii="Times New Roman" w:hAnsi="Times New Roman" w:cs="Times New Roman"/>
      <w:color w:val="000000"/>
      <w:sz w:val="24"/>
      <w:szCs w:val="24"/>
      <w:u w:val="none"/>
      <w:lang w:val="en-GB"/>
    </w:rPr>
  </w:style>
  <w:style w:type="character" w:styleId="ListLabel228" w:customStyle="1">
    <w:name w:val="ListLabel 228"/>
    <w:qFormat/>
    <w:rPr>
      <w:rFonts w:eastAsia="Nimbus Mono L"/>
      <w:b w:val="false"/>
      <w:bCs w:val="false"/>
      <w:lang w:val="en-GB"/>
    </w:rPr>
  </w:style>
  <w:style w:type="character" w:styleId="ListLabel229" w:customStyle="1">
    <w:name w:val="ListLabel 229"/>
    <w:qFormat/>
    <w:rPr>
      <w:rFonts w:eastAsia="Nimbus Mono L"/>
      <w:highlight w:val="white"/>
    </w:rPr>
  </w:style>
  <w:style w:type="character" w:styleId="ListLabel230" w:customStyle="1">
    <w:name w:val="ListLabel 230"/>
    <w:qFormat/>
    <w:rPr>
      <w:color w:val="000000"/>
      <w:sz w:val="24"/>
      <w:szCs w:val="24"/>
      <w:u w:val="none"/>
    </w:rPr>
  </w:style>
  <w:style w:type="character" w:styleId="ListLabel231" w:customStyle="1">
    <w:name w:val="ListLabel 231"/>
    <w:qFormat/>
    <w:rPr>
      <w:u w:val="none"/>
    </w:rPr>
  </w:style>
  <w:style w:type="character" w:styleId="ListLabel232" w:customStyle="1">
    <w:name w:val="ListLabel 232"/>
    <w:qFormat/>
    <w:rPr>
      <w:szCs w:val="22"/>
    </w:rPr>
  </w:style>
  <w:style w:type="character" w:styleId="ListLabel233" w:customStyle="1">
    <w:name w:val="ListLabel 233"/>
    <w:qFormat/>
    <w:rPr>
      <w:rFonts w:ascii="Times New Roman" w:hAnsi="Times New Roman" w:cs="Times New Roman"/>
      <w:color w:val="000000"/>
      <w:sz w:val="24"/>
      <w:szCs w:val="24"/>
      <w:u w:val="none"/>
      <w:lang w:val="en-GB"/>
    </w:rPr>
  </w:style>
  <w:style w:type="character" w:styleId="ListLabel234" w:customStyle="1">
    <w:name w:val="ListLabel 234"/>
    <w:qFormat/>
    <w:rPr>
      <w:rFonts w:eastAsia="Nimbus Mono L"/>
      <w:b w:val="false"/>
      <w:bCs w:val="false"/>
      <w:lang w:val="en-GB"/>
    </w:rPr>
  </w:style>
  <w:style w:type="character" w:styleId="ListLabel235" w:customStyle="1">
    <w:name w:val="ListLabel 235"/>
    <w:qFormat/>
    <w:rPr>
      <w:rFonts w:eastAsia="Nimbus Mono L"/>
      <w:highlight w:val="white"/>
    </w:rPr>
  </w:style>
  <w:style w:type="character" w:styleId="ListLabel236" w:customStyle="1">
    <w:name w:val="ListLabel 236"/>
    <w:qFormat/>
    <w:rPr>
      <w:color w:val="000000"/>
      <w:sz w:val="24"/>
      <w:szCs w:val="24"/>
      <w:u w:val="none"/>
    </w:rPr>
  </w:style>
  <w:style w:type="character" w:styleId="ListLabel237" w:customStyle="1">
    <w:name w:val="ListLabel 237"/>
    <w:qFormat/>
    <w:rPr>
      <w:u w:val="none"/>
    </w:rPr>
  </w:style>
  <w:style w:type="character" w:styleId="ListLabel238" w:customStyle="1">
    <w:name w:val="ListLabel 238"/>
    <w:qFormat/>
    <w:rPr>
      <w:szCs w:val="22"/>
    </w:rPr>
  </w:style>
  <w:style w:type="character" w:styleId="ListLabel239" w:customStyle="1">
    <w:name w:val="ListLabel 239"/>
    <w:qFormat/>
    <w:rPr>
      <w:rFonts w:ascii="Times New Roman" w:hAnsi="Times New Roman" w:cs="Times New Roman"/>
      <w:color w:val="000000"/>
      <w:sz w:val="24"/>
      <w:szCs w:val="24"/>
      <w:u w:val="none"/>
      <w:lang w:val="en-GB"/>
    </w:rPr>
  </w:style>
  <w:style w:type="character" w:styleId="ListLabel240" w:customStyle="1">
    <w:name w:val="ListLabel 240"/>
    <w:qFormat/>
    <w:rPr>
      <w:rFonts w:eastAsia="Nimbus Mono L"/>
      <w:b w:val="false"/>
      <w:bCs w:val="false"/>
      <w:highlight w:val="yellow"/>
      <w:lang w:val="en-GB"/>
    </w:rPr>
  </w:style>
  <w:style w:type="character" w:styleId="ListLabel241" w:customStyle="1">
    <w:name w:val="ListLabel 241"/>
    <w:qFormat/>
    <w:rPr>
      <w:rFonts w:eastAsia="Nimbus Mono L"/>
      <w:highlight w:val="white"/>
    </w:rPr>
  </w:style>
  <w:style w:type="character" w:styleId="ListLabel242" w:customStyle="1">
    <w:name w:val="ListLabel 242"/>
    <w:qFormat/>
    <w:rPr>
      <w:color w:val="000000"/>
      <w:sz w:val="24"/>
      <w:szCs w:val="24"/>
      <w:u w:val="none"/>
    </w:rPr>
  </w:style>
  <w:style w:type="character" w:styleId="ListLabel243" w:customStyle="1">
    <w:name w:val="ListLabel 243"/>
    <w:qFormat/>
    <w:rPr>
      <w:u w:val="none"/>
    </w:rPr>
  </w:style>
  <w:style w:type="character" w:styleId="ListLabel244" w:customStyle="1">
    <w:name w:val="ListLabel 244"/>
    <w:qFormat/>
    <w:rPr>
      <w:szCs w:val="22"/>
    </w:rPr>
  </w:style>
  <w:style w:type="character" w:styleId="ListLabel245" w:customStyle="1">
    <w:name w:val="ListLabel 245"/>
    <w:qFormat/>
    <w:rPr>
      <w:rFonts w:ascii="Times New Roman" w:hAnsi="Times New Roman" w:cs="Times New Roman"/>
      <w:color w:val="000000"/>
      <w:sz w:val="24"/>
      <w:szCs w:val="24"/>
      <w:u w:val="none"/>
    </w:rPr>
  </w:style>
  <w:style w:type="character" w:styleId="ListLabel246" w:customStyle="1">
    <w:name w:val="ListLabel 246"/>
    <w:qFormat/>
    <w:rPr>
      <w:rFonts w:eastAsia="Nimbus Mono L"/>
      <w:highlight w:val="yellow"/>
    </w:rPr>
  </w:style>
  <w:style w:type="character" w:styleId="ListLabel247" w:customStyle="1">
    <w:name w:val="ListLabel 247"/>
    <w:qFormat/>
    <w:rPr>
      <w:rFonts w:eastAsia="Nimbus Mono L"/>
      <w:highlight w:val="white"/>
    </w:rPr>
  </w:style>
  <w:style w:type="character" w:styleId="ListLabel248" w:customStyle="1">
    <w:name w:val="ListLabel 248"/>
    <w:qFormat/>
    <w:rPr>
      <w:color w:val="000000"/>
      <w:u w:val="none"/>
    </w:rPr>
  </w:style>
  <w:style w:type="character" w:styleId="ListLabel249" w:customStyle="1">
    <w:name w:val="ListLabel 249"/>
    <w:qFormat/>
    <w:rPr>
      <w:u w:val="none"/>
    </w:rPr>
  </w:style>
  <w:style w:type="character" w:styleId="ListLabel250">
    <w:name w:val="ListLabel 250"/>
    <w:qFormat/>
    <w:rPr>
      <w:rFonts w:ascii="Times New Roman" w:hAnsi="Times New Roman" w:cs="Times New Roman"/>
      <w:color w:val="000000"/>
      <w:sz w:val="24"/>
      <w:szCs w:val="24"/>
      <w:u w:val="none"/>
    </w:rPr>
  </w:style>
  <w:style w:type="character" w:styleId="ListLabel251">
    <w:name w:val="ListLabel 251"/>
    <w:qFormat/>
    <w:rPr>
      <w:rFonts w:eastAsia="Nimbus Mono L"/>
    </w:rPr>
  </w:style>
  <w:style w:type="character" w:styleId="ListLabel252">
    <w:name w:val="ListLabel 252"/>
    <w:qFormat/>
    <w:rPr>
      <w:rFonts w:eastAsia="Nimbus Mono L"/>
      <w:highlight w:val="white"/>
    </w:rPr>
  </w:style>
  <w:style w:type="character" w:styleId="ListLabel253">
    <w:name w:val="ListLabel 253"/>
    <w:qFormat/>
    <w:rPr>
      <w:color w:val="000000"/>
      <w:u w:val="none"/>
    </w:rPr>
  </w:style>
  <w:style w:type="character" w:styleId="ListLabel254">
    <w:name w:val="ListLabel 254"/>
    <w:qFormat/>
    <w:rPr>
      <w:u w:val="none"/>
    </w:rPr>
  </w:style>
  <w:style w:type="character" w:styleId="ListLabel255">
    <w:name w:val="ListLabel 255"/>
    <w:qFormat/>
    <w:rPr>
      <w:rFonts w:ascii="Times New Roman" w:hAnsi="Times New Roman" w:cs="Times New Roman"/>
      <w:color w:val="000000"/>
      <w:sz w:val="24"/>
      <w:szCs w:val="24"/>
      <w:u w:val="none"/>
    </w:rPr>
  </w:style>
  <w:style w:type="character" w:styleId="ListLabel256">
    <w:name w:val="ListLabel 256"/>
    <w:qFormat/>
    <w:rPr>
      <w:rFonts w:eastAsia="Nimbus Mono L"/>
    </w:rPr>
  </w:style>
  <w:style w:type="character" w:styleId="ListLabel257">
    <w:name w:val="ListLabel 257"/>
    <w:qFormat/>
    <w:rPr>
      <w:rFonts w:eastAsia="Nimbus Mono L"/>
      <w:highlight w:val="white"/>
    </w:rPr>
  </w:style>
  <w:style w:type="character" w:styleId="ListLabel258">
    <w:name w:val="ListLabel 258"/>
    <w:qFormat/>
    <w:rPr>
      <w:color w:val="000000"/>
      <w:u w:val="none"/>
    </w:rPr>
  </w:style>
  <w:style w:type="character" w:styleId="ListLabel259">
    <w:name w:val="ListLabel 259"/>
    <w:qFormat/>
    <w:rPr>
      <w:u w:val="none"/>
    </w:rPr>
  </w:style>
  <w:style w:type="character" w:styleId="ListLabel260">
    <w:name w:val="ListLabel 260"/>
    <w:qFormat/>
    <w:rPr/>
  </w:style>
  <w:style w:type="character" w:styleId="ListLabel261">
    <w:name w:val="ListLabel 261"/>
    <w:qFormat/>
    <w:rPr>
      <w:rFonts w:ascii="Times new roman" w:hAnsi="Times new roman"/>
      <w:sz w:val="24"/>
      <w:szCs w:val="24"/>
    </w:rPr>
  </w:style>
  <w:style w:type="character" w:styleId="ListLabel262">
    <w:name w:val="ListLabel 262"/>
    <w:qFormat/>
    <w:rPr>
      <w:rFonts w:ascii="Times new roman" w:hAnsi="Times new roman"/>
      <w:sz w:val="24"/>
      <w:szCs w:val="24"/>
    </w:rPr>
  </w:style>
  <w:style w:type="character" w:styleId="ListLabel263">
    <w:name w:val="ListLabel 263"/>
    <w:qFormat/>
    <w:rPr>
      <w:rFonts w:ascii="Times New Roman" w:hAnsi="Times New Roman" w:cs="Times New Roman"/>
      <w:color w:val="000000"/>
      <w:sz w:val="24"/>
      <w:szCs w:val="24"/>
      <w:u w:val="none"/>
    </w:rPr>
  </w:style>
  <w:style w:type="character" w:styleId="ListLabel264">
    <w:name w:val="ListLabel 264"/>
    <w:qFormat/>
    <w:rPr>
      <w:rFonts w:eastAsia="Nimbus Mono L"/>
    </w:rPr>
  </w:style>
  <w:style w:type="character" w:styleId="ListLabel265">
    <w:name w:val="ListLabel 265"/>
    <w:qFormat/>
    <w:rPr>
      <w:rFonts w:eastAsia="Nimbus Mono L"/>
      <w:highlight w:val="white"/>
    </w:rPr>
  </w:style>
  <w:style w:type="character" w:styleId="ListLabel266">
    <w:name w:val="ListLabel 266"/>
    <w:qFormat/>
    <w:rPr>
      <w:color w:val="000000"/>
      <w:u w:val="none"/>
    </w:rPr>
  </w:style>
  <w:style w:type="character" w:styleId="ListLabel267">
    <w:name w:val="ListLabel 267"/>
    <w:qFormat/>
    <w:rPr>
      <w:u w:val="none"/>
    </w:rPr>
  </w:style>
  <w:style w:type="character" w:styleId="ListLabel268">
    <w:name w:val="ListLabel 268"/>
    <w:qFormat/>
    <w:rPr>
      <w:rFonts w:ascii="Times new roman" w:hAnsi="Times new roman"/>
      <w:sz w:val="24"/>
      <w:szCs w:val="24"/>
    </w:rPr>
  </w:style>
  <w:style w:type="character" w:styleId="ListLabel269">
    <w:name w:val="ListLabel 269"/>
    <w:qFormat/>
    <w:rPr>
      <w:rFonts w:ascii="Times New Roman" w:hAnsi="Times New Roman" w:cs="Times New Roman"/>
      <w:color w:val="000000"/>
      <w:sz w:val="24"/>
      <w:szCs w:val="24"/>
      <w:u w:val="none"/>
    </w:rPr>
  </w:style>
  <w:style w:type="character" w:styleId="ListLabel270">
    <w:name w:val="ListLabel 270"/>
    <w:qFormat/>
    <w:rPr>
      <w:rFonts w:eastAsia="Nimbus Mono L"/>
    </w:rPr>
  </w:style>
  <w:style w:type="character" w:styleId="ListLabel271">
    <w:name w:val="ListLabel 271"/>
    <w:qFormat/>
    <w:rPr>
      <w:rFonts w:eastAsia="Nimbus Mono L"/>
      <w:highlight w:val="white"/>
    </w:rPr>
  </w:style>
  <w:style w:type="character" w:styleId="ListLabel272">
    <w:name w:val="ListLabel 272"/>
    <w:qFormat/>
    <w:rPr>
      <w:color w:val="000000"/>
      <w:u w:val="none"/>
    </w:rPr>
  </w:style>
  <w:style w:type="character" w:styleId="ListLabel273">
    <w:name w:val="ListLabel 273"/>
    <w:qFormat/>
    <w:rPr>
      <w:u w:val="none"/>
    </w:rPr>
  </w:style>
  <w:style w:type="character" w:styleId="ListLabel274">
    <w:name w:val="ListLabel 274"/>
    <w:qFormat/>
    <w:rPr>
      <w:rFonts w:ascii="Times new roman" w:hAnsi="Times new roman"/>
      <w:sz w:val="24"/>
      <w:szCs w:val="24"/>
    </w:rPr>
  </w:style>
  <w:style w:type="character" w:styleId="ListLabel275">
    <w:name w:val="ListLabel 275"/>
    <w:qFormat/>
    <w:rPr>
      <w:rFonts w:ascii="Times New Roman" w:hAnsi="Times New Roman" w:cs="Times New Roman"/>
      <w:color w:val="000000"/>
      <w:sz w:val="24"/>
      <w:szCs w:val="24"/>
      <w:u w:val="none"/>
    </w:rPr>
  </w:style>
  <w:style w:type="character" w:styleId="ListLabel276">
    <w:name w:val="ListLabel 276"/>
    <w:qFormat/>
    <w:rPr>
      <w:rFonts w:eastAsia="Nimbus Mono L"/>
    </w:rPr>
  </w:style>
  <w:style w:type="character" w:styleId="ListLabel277">
    <w:name w:val="ListLabel 277"/>
    <w:qFormat/>
    <w:rPr>
      <w:rFonts w:eastAsia="Nimbus Mono L"/>
      <w:highlight w:val="white"/>
    </w:rPr>
  </w:style>
  <w:style w:type="character" w:styleId="ListLabel278">
    <w:name w:val="ListLabel 278"/>
    <w:qFormat/>
    <w:rPr>
      <w:color w:val="000000"/>
      <w:u w:val="none"/>
    </w:rPr>
  </w:style>
  <w:style w:type="character" w:styleId="ListLabel279">
    <w:name w:val="ListLabel 279"/>
    <w:qFormat/>
    <w:rPr>
      <w:u w:val="none"/>
    </w:rPr>
  </w:style>
  <w:style w:type="character" w:styleId="ListLabel280">
    <w:name w:val="ListLabel 280"/>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b/>
      <w:bCs/>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customStyle="1">
    <w:name w:val="ANM heading 1"/>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customStyle="1">
    <w:name w:val="Preformatted Text"/>
    <w:basedOn w:val="Normal"/>
    <w:qFormat/>
    <w:pPr>
      <w:spacing w:before="0" w:after="0"/>
    </w:pPr>
    <w:rPr>
      <w:rFonts w:ascii="Liberation Mono" w:hAnsi="Liberation Mono" w:eastAsia="Nimbus Mono L" w:cs="Liberation Mono"/>
      <w:sz w:val="20"/>
      <w:szCs w:val="20"/>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customStyle="1">
    <w:name w:val="ANM author name"/>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customStyle="1">
    <w:name w:val="ANM main text"/>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customStyle="1">
    <w:name w:val="ANM References"/>
    <w:basedOn w:val="ANMmaintext"/>
    <w:qFormat/>
    <w:pPr>
      <w:ind w:left="567" w:hanging="567"/>
    </w:pPr>
    <w:rPr>
      <w:sz w:val="22"/>
    </w:rPr>
  </w:style>
  <w:style w:type="paragraph" w:styleId="ANMTabtitle" w:customStyle="1">
    <w:name w:val="ANM Tab title"/>
    <w:qFormat/>
    <w:pPr>
      <w:widowControl/>
      <w:suppressAutoHyphens w:val="tru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customStyle="1">
    <w:name w:val="ANM Tab row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customStyle="1">
    <w:name w:val="ANM Tab Spanner"/>
    <w:qFormat/>
    <w:pPr>
      <w:widowControl/>
      <w:pBdr>
        <w:bottom w:val="single" w:sz="4" w:space="1" w:color="00000A"/>
      </w:pBdr>
      <w:suppressAutoHyphens w:val="tru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customStyle="1">
    <w:name w:val="ANM Tab stub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customStyle="1">
    <w:name w:val="ANM Tab column heading"/>
    <w:qFormat/>
    <w:pPr>
      <w:widowControl/>
      <w:suppressAutoHyphens w:val="tru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customStyle="1">
    <w:name w:val="ANM Tab row subheading"/>
    <w:qFormat/>
    <w:pPr>
      <w:widowControl/>
      <w:suppressAutoHyphens w:val="true"/>
      <w:bidi w:val="0"/>
      <w:spacing w:lineRule="auto" w:line="360"/>
      <w:ind w:firstLine="142"/>
      <w:jc w:val="left"/>
    </w:pPr>
    <w:rPr>
      <w:rFonts w:ascii="Arial" w:hAnsi="Arial" w:eastAsia="Noto Sans CJK SC Regular" w:cs="FreeSans"/>
      <w:color w:val="00000A"/>
      <w:kern w:val="0"/>
      <w:sz w:val="22"/>
      <w:szCs w:val="22"/>
      <w:lang w:val="en-GB" w:eastAsia="zh-CN" w:bidi="hi-IN"/>
    </w:rPr>
  </w:style>
  <w:style w:type="paragraph" w:styleId="ANMTabrowsubsubheading" w:customStyle="1">
    <w:name w:val="ANM Tab row sub-subheading"/>
    <w:qFormat/>
    <w:pPr>
      <w:widowControl/>
      <w:suppressAutoHyphens w:val="true"/>
      <w:bidi w:val="0"/>
      <w:spacing w:lineRule="auto" w:line="360"/>
      <w:ind w:firstLine="284"/>
      <w:jc w:val="left"/>
    </w:pPr>
    <w:rPr>
      <w:rFonts w:ascii="Arial" w:hAnsi="Arial" w:eastAsia="Noto Sans CJK SC Regular" w:cs="FreeSans"/>
      <w:color w:val="00000A"/>
      <w:kern w:val="0"/>
      <w:sz w:val="22"/>
      <w:szCs w:val="22"/>
      <w:lang w:val="en-GB" w:eastAsia="zh-CN" w:bidi="hi-IN"/>
    </w:rPr>
  </w:style>
  <w:style w:type="paragraph" w:styleId="ANMTabFootnote" w:customStyle="1">
    <w:name w:val="ANM Tab Footnote"/>
    <w:qFormat/>
    <w:pPr>
      <w:widowControl/>
      <w:suppressAutoHyphens w:val="tru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bidi w:val="0"/>
      <w:jc w:val="left"/>
    </w:pPr>
    <w:rPr>
      <w:rFonts w:ascii="Calibri" w:hAnsi="Calibri" w:eastAsia="Calibri" w:cs="FreeSans"/>
      <w:color w:val="00000A"/>
      <w:kern w:val="0"/>
      <w:sz w:val="22"/>
      <w:szCs w:val="22"/>
      <w:lang w:val="en-GB" w:eastAsia="zh-CN" w:bidi="hi-IN"/>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Arial" w:hAnsi="Arial" w:eastAsia="Calibri" w:cs="FreeSans"/>
      <w:color w:val="000000"/>
      <w:kern w:val="0"/>
      <w:sz w:val="24"/>
      <w:szCs w:val="24"/>
      <w:lang w:val="en-GB" w:eastAsia="zh-CN" w:bidi="hi-IN"/>
    </w:rPr>
  </w:style>
  <w:style w:type="paragraph" w:styleId="ANMapapertitle" w:customStyle="1">
    <w:name w:val="ANM a paper title"/>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ibliography1" w:customStyle="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uiPriority w:val="10"/>
    <w:qFormat/>
    <w:pPr>
      <w:spacing w:before="240" w:after="60"/>
      <w:jc w:val="center"/>
    </w:pPr>
    <w:rPr>
      <w:rFonts w:eastAsia="Times New Roman" w:cs="Mangal"/>
      <w:b/>
      <w:bCs/>
      <w:sz w:val="32"/>
      <w:szCs w:val="29"/>
    </w:rPr>
  </w:style>
  <w:style w:type="paragraph" w:styleId="Normalno1stlineindent" w:customStyle="1">
    <w:name w:val="Normal_no_1st_line_indent"/>
    <w:basedOn w:val="Normal"/>
    <w:qFormat/>
    <w:pPr/>
    <w:rPr/>
  </w:style>
  <w:style w:type="paragraph" w:styleId="Code" w:customStyle="1">
    <w:name w:val="Code"/>
    <w:basedOn w:val="Normal"/>
    <w:qFormat/>
    <w:pPr>
      <w:jc w:val="left"/>
    </w:pPr>
    <w:rPr>
      <w:rFonts w:ascii="Courier" w:hAnsi="Courier"/>
    </w:rPr>
  </w:style>
  <w:style w:type="paragraph" w:styleId="Figurecaption" w:customStyle="1">
    <w:name w:val="Figure_caption"/>
    <w:basedOn w:val="Normal"/>
    <w:qFormat/>
    <w:pPr>
      <w:jc w:val="center"/>
    </w:pPr>
    <w:rPr/>
  </w:style>
  <w:style w:type="paragraph" w:styleId="Figure" w:customStyle="1">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hanging="0"/>
      <w:contextualSpacing/>
    </w:pPr>
    <w:rPr>
      <w:rFonts w:cs="Mangal"/>
      <w:szCs w:val="21"/>
    </w:rPr>
  </w:style>
  <w:style w:type="paragraph" w:styleId="Courier">
    <w:name w:val="Courier"/>
    <w:basedOn w:val="Normal"/>
    <w:qFormat/>
    <w:pPr>
      <w:jc w:val="right"/>
    </w:pPr>
    <w:rPr/>
  </w:style>
  <w:style w:type="paragraph" w:styleId="Timesnewroman">
    <w:name w:val="Times new roman"/>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ecdf.ed.ac.uk/HighlanderLab_public/jobsteter_alphapart" TargetMode="External"/><Relationship Id="rId9" Type="http://schemas.openxmlformats.org/officeDocument/2006/relationships/hyperlink" Target="https://journal.interbull.org/index.php/ib/article/view/1196" TargetMode="External"/><Relationship Id="rId10" Type="http://schemas.openxmlformats.org/officeDocument/2006/relationships/hyperlink" Target="http://www.wcgalp.org/system/files/proceedings/2002/blupf90-and-related-programs-bgf90.pdf"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Application>LibreOffice/6.0.7.3$Linux_X86_64 LibreOffice_project/00m0$Build-3</Application>
  <Pages>23</Pages>
  <Words>4721</Words>
  <Characters>26188</Characters>
  <CharactersWithSpaces>30714</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2020-02-12T13:01:00Z</cp:lastPrinted>
  <dcterms:modified xsi:type="dcterms:W3CDTF">2020-06-19T13:34:37Z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