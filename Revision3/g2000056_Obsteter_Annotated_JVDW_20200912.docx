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before="0" w:after="0"/>
        <w:rPr>
          <w:sz w:val="36"/>
          <w:szCs w:val="36"/>
        </w:rPr>
      </w:pPr>
      <w:bookmarkStart w:id="0" w:name="__DdeLink__3192_2689192132"/>
      <w:bookmarkStart w:id="1" w:name="_GoBack"/>
      <w:bookmarkEnd w:id="1"/>
      <w:r>
        <w:rPr>
          <w:sz w:val="36"/>
          <w:szCs w:val="36"/>
        </w:rPr>
        <w:t>AlphaPart - R implementation of the method for partitioning genetic trends</w:t>
      </w:r>
      <w:bookmarkEnd w:id="0"/>
    </w:p>
    <w:p>
      <w:pPr>
        <w:pStyle w:val="Normal"/>
        <w:spacing w:before="0" w:after="0"/>
        <w:rPr/>
      </w:pPr>
      <w:r>
        <w:rPr/>
      </w:r>
    </w:p>
    <w:p>
      <w:pPr>
        <w:pStyle w:val="Normal"/>
        <w:spacing w:before="0" w:after="0"/>
        <w:rPr/>
      </w:pPr>
      <w:r>
        <w:rPr/>
        <w:t>Jana Obšteter</w:t>
      </w:r>
      <w:r>
        <w:rPr>
          <w:vertAlign w:val="superscript"/>
        </w:rPr>
        <w:t>1</w:t>
      </w:r>
      <w:r>
        <w:rPr/>
        <w:t>, Justin Holl</w:t>
      </w:r>
      <w:r>
        <w:rPr>
          <w:vertAlign w:val="superscript"/>
        </w:rPr>
        <w:t>2</w:t>
      </w:r>
      <w:r>
        <w:rPr/>
        <w:t>, John M. Hickey</w:t>
      </w:r>
      <w:r>
        <w:rPr>
          <w:vertAlign w:val="superscript"/>
        </w:rPr>
        <w:t>3</w:t>
      </w:r>
      <w:r>
        <w:rPr/>
        <w:t>, and Gregor Gorjanc</w:t>
      </w:r>
      <w:r>
        <w:rPr>
          <w:vertAlign w:val="superscript"/>
        </w:rPr>
        <w:t>3</w:t>
      </w:r>
    </w:p>
    <w:p>
      <w:pPr>
        <w:pStyle w:val="Normalno1stlineindent"/>
        <w:spacing w:before="0" w:after="0"/>
        <w:rPr>
          <w:vertAlign w:val="superscript"/>
        </w:rPr>
      </w:pPr>
      <w:r>
        <w:rPr>
          <w:vertAlign w:val="superscript"/>
        </w:rPr>
      </w:r>
    </w:p>
    <w:p>
      <w:pPr>
        <w:pStyle w:val="Normalno1stlineindent"/>
        <w:spacing w:before="0" w:after="0"/>
        <w:rPr/>
      </w:pPr>
      <w:r>
        <w:rPr>
          <w:vertAlign w:val="superscript"/>
        </w:rPr>
        <w:t>1</w:t>
      </w:r>
      <w:r>
        <w:rPr/>
        <w:t>Department of Animal Science, Agricultural Institute of Slovenia, Hacquetova ulica 17, 1000 Ljubljana, Slovenia</w:t>
      </w:r>
    </w:p>
    <w:p>
      <w:pPr>
        <w:pStyle w:val="Normalno1stlineindent"/>
        <w:spacing w:before="0" w:after="0"/>
        <w:rPr/>
      </w:pPr>
      <w:r>
        <w:rPr>
          <w:rStyle w:val="Annotationreference"/>
          <w:i/>
          <w:iCs/>
          <w:color w:val="000000"/>
          <w:sz w:val="24"/>
          <w:szCs w:val="24"/>
          <w:vertAlign w:val="superscript"/>
        </w:rPr>
        <w:t>2</w:t>
      </w:r>
      <w:r>
        <w:rPr/>
        <w:t>The Pig Improvement Company, Genus plc, 100 Bluegrass Commons Blvd., Ste 2200, Hendersonville, TN 37075, USA</w:t>
      </w:r>
    </w:p>
    <w:p>
      <w:pPr>
        <w:pStyle w:val="Normalno1stlineindent"/>
        <w:spacing w:before="0" w:after="0"/>
        <w:rPr/>
      </w:pPr>
      <w:r>
        <w:rPr>
          <w:rStyle w:val="Annotationreference"/>
          <w:i/>
          <w:iCs/>
          <w:color w:val="000000"/>
          <w:sz w:val="24"/>
          <w:szCs w:val="24"/>
          <w:vertAlign w:val="superscript"/>
        </w:rPr>
        <w:t>3</w:t>
      </w:r>
      <w:r>
        <w:rPr/>
        <w:t>The Roslin Institute and Royal (Dick) School of Veterinary Studies, University of Edinburgh, Easter Bush, Midlothian, EH259RG, United Kingdom</w:t>
      </w:r>
    </w:p>
    <w:p>
      <w:pPr>
        <w:pStyle w:val="Normalno1stlineindent"/>
        <w:spacing w:before="0" w:after="0"/>
        <w:rPr/>
      </w:pPr>
      <w:r>
        <w:rPr/>
      </w:r>
    </w:p>
    <w:p>
      <w:pPr>
        <w:pStyle w:val="Standard"/>
        <w:spacing w:lineRule="auto" w:line="480"/>
        <w:ind w:left="0"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left="0"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sz w:val="24"/>
          <w:szCs w:val="24"/>
        </w:rPr>
      </w:pPr>
      <w:r>
        <w:rPr>
          <w:rFonts w:cs="Times New Roman" w:ascii="Times New Roman" w:hAnsi="Times New Roman"/>
          <w:sz w:val="24"/>
          <w:szCs w:val="24"/>
        </w:rPr>
        <w:t>E-mail addresses:</w:t>
      </w:r>
    </w:p>
    <w:p>
      <w:pPr>
        <w:pStyle w:val="NoSpacing"/>
        <w:spacing w:lineRule="auto" w:line="480"/>
        <w:jc w:val="both"/>
        <w:rPr/>
      </w:pPr>
      <w:r>
        <w:rPr>
          <w:rFonts w:cs="Times New Roman" w:ascii="Times New Roman" w:hAnsi="Times New Roman"/>
          <w:color w:val="000000"/>
          <w:sz w:val="24"/>
          <w:szCs w:val="24"/>
        </w:rPr>
        <w:t xml:space="preserve">JO: </w:t>
      </w:r>
      <w:r>
        <w:rPr>
          <w:rStyle w:val="InternetLink"/>
          <w:rFonts w:cs="Times New Roman" w:ascii="Times New Roman" w:hAnsi="Times New Roman"/>
          <w:color w:val="000000"/>
          <w:sz w:val="24"/>
          <w:szCs w:val="24"/>
          <w:u w:val="none"/>
        </w:rPr>
        <w:t>jana.obsteter@kis.si</w:t>
      </w:r>
    </w:p>
    <w:p>
      <w:pPr>
        <w:pStyle w:val="NoSpacing"/>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t>JH: justin.holl@genusplc.com</w:t>
      </w:r>
    </w:p>
    <w:p>
      <w:pPr>
        <w:pStyle w:val="NoSpacing"/>
        <w:spacing w:lineRule="auto" w:line="480"/>
        <w:jc w:val="both"/>
        <w:rPr/>
      </w:pPr>
      <w:r>
        <w:rPr>
          <w:rFonts w:cs="Times New Roman" w:ascii="Times New Roman" w:hAnsi="Times New Roman"/>
          <w:color w:val="000000"/>
          <w:sz w:val="24"/>
          <w:szCs w:val="24"/>
        </w:rPr>
        <w:t xml:space="preserve">JMH: </w:t>
      </w:r>
      <w:hyperlink r:id="rId2">
        <w:r>
          <w:rPr>
            <w:rStyle w:val="InternetLink"/>
            <w:rFonts w:cs="Times New Roman" w:ascii="Times New Roman" w:hAnsi="Times New Roman"/>
            <w:color w:val="000000"/>
            <w:sz w:val="24"/>
            <w:szCs w:val="24"/>
            <w:u w:val="none"/>
          </w:rPr>
          <w:t>john.hickey@roslin.ed.ac.uk</w:t>
        </w:r>
      </w:hyperlink>
    </w:p>
    <w:p>
      <w:pPr>
        <w:pStyle w:val="NoSpacing"/>
        <w:spacing w:lineRule="auto" w:line="480"/>
        <w:jc w:val="both"/>
        <w:rPr/>
      </w:pPr>
      <w:r>
        <w:rPr>
          <w:rFonts w:cs="Times New Roman" w:ascii="Times New Roman" w:hAnsi="Times New Roman"/>
          <w:color w:val="000000"/>
          <w:sz w:val="24"/>
          <w:szCs w:val="24"/>
        </w:rPr>
        <w:t xml:space="preserve">GG: </w:t>
      </w:r>
      <w:hyperlink r:id="rId3">
        <w:r>
          <w:rPr>
            <w:rStyle w:val="InternetLink"/>
            <w:rFonts w:cs="Times New Roman" w:ascii="Times New Roman" w:hAnsi="Times New Roman"/>
            <w:color w:val="000000"/>
            <w:sz w:val="24"/>
            <w:szCs w:val="24"/>
            <w:u w:val="none"/>
          </w:rPr>
          <w:t>gregor.gorjanc@roslin.ed.ac.uk</w:t>
        </w:r>
      </w:hyperlink>
      <w:r>
        <w:br w:type="page"/>
      </w:r>
    </w:p>
    <w:p>
      <w:pPr>
        <w:pStyle w:val="Heading1"/>
        <w:numPr>
          <w:ilvl w:val="0"/>
          <w:numId w:val="1"/>
        </w:numPr>
        <w:rPr>
          <w:lang w:val="en-GB"/>
        </w:rPr>
      </w:pPr>
      <w:r>
        <w:rPr>
          <w:lang w:val="en-GB"/>
        </w:rPr>
        <w:t>Abstract</w:t>
      </w:r>
    </w:p>
    <w:p>
      <w:pPr>
        <w:pStyle w:val="Normal"/>
        <w:numPr>
          <w:ilvl w:val="0"/>
          <w:numId w:val="1"/>
        </w:numPr>
        <w:ind w:left="0" w:right="0" w:hanging="0"/>
        <w:rPr/>
      </w:pPr>
      <w:r>
        <w:rPr>
          <w:b/>
          <w:bCs/>
        </w:rPr>
        <w:t xml:space="preserve">Background: </w:t>
      </w:r>
      <w:r>
        <w:rPr/>
        <w:t xml:space="preserve">In this paper we present the AlphaPart R package, an open-source software that implements a method for partitioning breeding values and genetic trends to identify </w:t>
      </w:r>
      <w:ins w:id="0" w:author="Author" w:date="2020-09-10T13:22:00Z">
        <w:r>
          <w:rPr/>
          <w:t xml:space="preserve">the relative contributions of </w:t>
        </w:r>
      </w:ins>
      <w:ins w:id="1" w:author="Author" w:date="2020-09-10T13:21:00Z">
        <w:r>
          <w:rPr/>
          <w:t>selection pat</w:t>
        </w:r>
      </w:ins>
      <w:ins w:id="2" w:author="Author" w:date="2020-09-10T13:22:00Z">
        <w:r>
          <w:rPr/>
          <w:t>h</w:t>
        </w:r>
      </w:ins>
      <w:ins w:id="3" w:author="Author" w:date="2020-09-10T13:21:00Z">
        <w:r>
          <w:rPr/>
          <w:t xml:space="preserve">ways </w:t>
        </w:r>
      </w:ins>
      <w:del w:id="4" w:author="Author" w:date="2020-09-10T13:22:00Z">
        <w:r>
          <w:rPr/>
          <w:delText>sourc</w:delText>
        </w:r>
      </w:del>
      <w:r>
        <w:rPr/>
        <w:commentReference w:id="0"/>
      </w:r>
      <w:del w:id="5" w:author="Author" w:date="2020-09-10T13:22:00Z">
        <w:r>
          <w:rPr/>
          <w:delText>es of</w:delText>
        </w:r>
      </w:del>
      <w:ins w:id="6" w:author="Author" w:date="2020-09-10T13:22:00Z">
        <w:r>
          <w:rPr/>
          <w:t>to</w:t>
        </w:r>
      </w:ins>
      <w:r>
        <w:rPr/>
        <w:t xml:space="preserve"> genetic gain. Breeding programmes improve populations for a set of traits, which can be measured with a genetic trend calculated from </w:t>
      </w:r>
      <w:del w:id="7" w:author="Author" w:date="2020-09-04T21:36:00Z">
        <w:r>
          <w:rPr/>
          <w:delText xml:space="preserve">averaged year of birth </w:delText>
        </w:r>
      </w:del>
      <w:r>
        <w:rPr/>
        <w:t xml:space="preserve">estimated breeding values of </w:t>
      </w:r>
      <w:commentRangeStart w:id="1"/>
      <w:r>
        <w:rPr/>
        <w:t>selection candidates</w:t>
      </w:r>
      <w:ins w:id="8" w:author="Author" w:date="2020-09-04T21:36:00Z">
        <w:r>
          <w:rPr/>
          <w:t xml:space="preserve"> </w:t>
        </w:r>
      </w:ins>
      <w:r>
        <w:rPr/>
      </w:r>
      <w:ins w:id="9" w:author="Author" w:date="2020-09-04T21:36:00Z">
        <w:commentRangeEnd w:id="1"/>
        <w:r>
          <w:commentReference w:id="1"/>
        </w:r>
        <w:r>
          <w:rPr/>
          <w:t>averaged by year of birth</w:t>
        </w:r>
      </w:ins>
      <w:r>
        <w:rPr/>
        <w:t xml:space="preserve">. While sources of the overall genetic gain are generally known, their realised contributions are hard to quantify in complex breeding programmes. The aim of this paper is to present the AlphaPart R package and demonstrate it with a simulated </w:t>
      </w:r>
      <w:r>
        <w:rPr>
          <w:color w:val="000000"/>
        </w:rPr>
        <w:t>stylized multi</w:t>
        <w:noBreakHyphen/>
        <w:t xml:space="preserve">tier breeding programme mimicking </w:t>
      </w:r>
      <w:ins w:id="10" w:author="Author" w:date="2020-09-04T21:38:00Z">
        <w:r>
          <w:rPr>
            <w:color w:val="000000"/>
          </w:rPr>
          <w:t xml:space="preserve">a </w:t>
        </w:r>
      </w:ins>
      <w:r>
        <w:rPr>
          <w:color w:val="000000"/>
        </w:rPr>
        <w:t>pig or poultry breeding programme</w:t>
      </w:r>
      <w:del w:id="11" w:author="Author" w:date="2020-09-04T21:38:00Z">
        <w:r>
          <w:rPr>
            <w:color w:val="000000"/>
          </w:rPr>
          <w:delText>s</w:delText>
        </w:r>
      </w:del>
      <w:r>
        <w:rPr>
          <w:color w:val="000000"/>
        </w:rPr>
        <w:t>.</w:t>
      </w:r>
    </w:p>
    <w:p>
      <w:pPr>
        <w:pStyle w:val="Normal"/>
        <w:numPr>
          <w:ilvl w:val="0"/>
          <w:numId w:val="1"/>
        </w:numPr>
        <w:tabs>
          <w:tab w:val="left" w:pos="0" w:leader="none"/>
        </w:tabs>
        <w:ind w:left="0" w:right="0" w:hanging="0"/>
        <w:rPr/>
      </w:pPr>
      <w:r>
        <w:rPr>
          <w:b/>
          <w:bCs/>
        </w:rPr>
        <w:t xml:space="preserve">Results: </w:t>
      </w:r>
      <w:r>
        <w:rPr/>
        <w:t xml:space="preserve">The package includes the main partitioning function AlphaPart, that partitions the breeding values and genetic trends by </w:t>
      </w:r>
      <w:del w:id="12" w:author="Author" w:date="2020-09-04T21:39:00Z">
        <w:r>
          <w:rPr/>
          <w:delText xml:space="preserve">analyst </w:delText>
        </w:r>
      </w:del>
      <w:ins w:id="13" w:author="Author" w:date="2020-09-04T21:39:00Z">
        <w:r>
          <w:rPr/>
          <w:t>pre-</w:t>
        </w:r>
      </w:ins>
      <w:r>
        <w:rPr/>
        <w:t xml:space="preserve">defined </w:t>
      </w:r>
      <w:ins w:id="14" w:author="Author" w:date="2020-09-04T21:40:00Z">
        <w:r>
          <w:rPr/>
          <w:t xml:space="preserve">selection </w:t>
        </w:r>
      </w:ins>
      <w:r>
        <w:rPr/>
        <w:t>paths, and a set of functions for handling data and results. The</w:t>
      </w:r>
      <w:r>
        <w:rPr>
          <w:color w:val="000000"/>
        </w:rPr>
        <w:t xml:space="preserve"> package is freely available from </w:t>
      </w:r>
      <w:ins w:id="15" w:author="Author" w:date="2020-09-04T21:40:00Z">
        <w:r>
          <w:rPr>
            <w:color w:val="000000"/>
          </w:rPr>
          <w:t xml:space="preserve">the </w:t>
        </w:r>
      </w:ins>
      <w:r>
        <w:rPr>
          <w:color w:val="000000"/>
        </w:rPr>
        <w:t xml:space="preserve">CRAN repository at </w:t>
      </w:r>
      <w:hyperlink r:id="rId4">
        <w:r>
          <w:rPr>
            <w:rStyle w:val="InternetLink"/>
            <w:rFonts w:eastAsia="Nimbus Mono L"/>
          </w:rPr>
          <w:t>http://CRAN.R-project.org/package=AlphaPart</w:t>
        </w:r>
      </w:hyperlink>
      <w:r>
        <w:rPr>
          <w:color w:val="000000"/>
        </w:rPr>
        <w:t xml:space="preserve">. We demonstrate the use of the package by </w:t>
      </w:r>
      <w:del w:id="16" w:author="Author" w:date="2020-09-10T13:24:00Z">
        <w:r>
          <w:rPr>
            <w:color w:val="000000"/>
          </w:rPr>
          <w:delText>multi</w:delText>
          <w:noBreakHyphen/>
          <w:delText>tier breeding programme</w:delText>
        </w:r>
      </w:del>
      <w:del w:id="17" w:author="Author" w:date="2020-09-04T21:46:00Z">
        <w:r>
          <w:rPr>
            <w:color w:val="000000"/>
          </w:rPr>
          <w:delText xml:space="preserve">stylized </w:delText>
        </w:r>
      </w:del>
      <w:del w:id="18" w:author="Author" w:date="2020-09-10T13:24:00Z">
        <w:r>
          <w:rPr>
            <w:color w:val="000000"/>
          </w:rPr>
          <w:delText xml:space="preserve">examining the sources of genetic gain in a </w:delText>
        </w:r>
      </w:del>
      <w:r>
        <w:rPr/>
        <w:commentReference w:id="2"/>
      </w:r>
      <w:del w:id="19" w:author="Author" w:date="2020-09-10T13:24:00Z">
        <w:r>
          <w:rPr>
            <w:color w:val="000000"/>
          </w:rPr>
          <w:delText xml:space="preserve">. We </w:delText>
        </w:r>
      </w:del>
      <w:r>
        <w:rPr>
          <w:color w:val="000000"/>
        </w:rPr>
        <w:t>partition</w:t>
      </w:r>
      <w:ins w:id="20" w:author="Author" w:date="2020-09-10T13:24:00Z">
        <w:r>
          <w:rPr>
            <w:color w:val="000000"/>
          </w:rPr>
          <w:t>ing</w:t>
        </w:r>
      </w:ins>
      <w:del w:id="21" w:author="Author" w:date="2020-09-10T13:24:00Z">
        <w:r>
          <w:rPr>
            <w:color w:val="000000"/>
          </w:rPr>
          <w:delText>ed</w:delText>
        </w:r>
      </w:del>
      <w:r>
        <w:rPr>
          <w:color w:val="000000"/>
        </w:rPr>
        <w:t xml:space="preserve"> the nucleus and multiplier genetic gain by tier</w:t>
        <w:noBreakHyphen/>
        <w:t>gender path</w:t>
      </w:r>
      <w:ins w:id="22" w:author="Author" w:date="2020-09-04T21:47:00Z">
        <w:r>
          <w:rPr>
            <w:color w:val="000000"/>
          </w:rPr>
          <w:t>s.</w:t>
        </w:r>
      </w:ins>
      <w:r>
        <w:rPr>
          <w:color w:val="000000"/>
        </w:rPr>
        <w:t xml:space="preserve"> </w:t>
      </w:r>
      <w:del w:id="23" w:author="Author" w:date="2020-09-04T21:47:00Z">
        <w:r>
          <w:rPr>
            <w:color w:val="000000"/>
          </w:rPr>
          <w:delText>variable.</w:delText>
        </w:r>
      </w:del>
      <w:ins w:id="24" w:author="Author" w:date="2020-09-04T21:47:00Z">
        <w:r>
          <w:rPr>
            <w:color w:val="000000"/>
          </w:rPr>
          <w:t xml:space="preserve"> </w:t>
        </w:r>
      </w:ins>
      <w:r>
        <w:rPr>
          <w:color w:val="000000"/>
        </w:rPr>
        <w:t xml:space="preserve"> For traits measured and selected in the multiplier, the multiplier selection generated additional genetic gain</w:t>
      </w:r>
      <w:del w:id="25" w:author="Author" w:date="2020-09-10T13:26:00Z">
        <w:r>
          <w:rPr>
            <w:color w:val="000000"/>
          </w:rPr>
          <w:delText xml:space="preserve"> compared to </w:delText>
        </w:r>
      </w:del>
      <w:del w:id="26" w:author="Author" w:date="2020-09-10T13:26:00Z">
        <w:r>
          <w:rPr>
            <w:color w:val="FF0000"/>
          </w:rPr>
          <w:delText>closed</w:delText>
        </w:r>
      </w:del>
      <w:del w:id="27" w:author="Author" w:date="2020-09-10T13:26:00Z">
        <w:r>
          <w:rPr>
            <w:color w:val="000000"/>
          </w:rPr>
          <w:delText xml:space="preserve"> nucleus</w:delText>
        </w:r>
      </w:del>
      <w:r>
        <w:rPr/>
        <w:commentReference w:id="3"/>
      </w:r>
      <w:r>
        <w:rPr>
          <w:color w:val="000000"/>
        </w:rPr>
        <w:t xml:space="preserve">. The increase depended on the accuracy and intensity of selection in the multiplier and the extent of gene flow from the nucleus. </w:t>
      </w:r>
      <w:commentRangeStart w:id="4"/>
      <w:r>
        <w:rPr>
          <w:color w:val="000000"/>
        </w:rPr>
        <w:t>For traits me</w:t>
      </w:r>
      <w:r>
        <w:rPr/>
        <w:t xml:space="preserve">asured only in the </w:t>
      </w:r>
      <w:r>
        <w:rPr>
          <w:color w:val="000000"/>
        </w:rPr>
        <w:t>nucleus, the multiplier selection did not generate additional genetic gain.</w:t>
      </w:r>
      <w:commentRangeEnd w:id="4"/>
      <w:r>
        <w:commentReference w:id="4"/>
      </w:r>
      <w:r>
        <w:rPr>
          <w:color w:val="000000"/>
        </w:rPr>
      </w:r>
    </w:p>
    <w:p>
      <w:pPr>
        <w:pStyle w:val="Normal"/>
        <w:numPr>
          <w:ilvl w:val="0"/>
          <w:numId w:val="1"/>
        </w:numPr>
        <w:ind w:left="0" w:right="0" w:hanging="0"/>
        <w:rPr/>
      </w:pPr>
      <w:r>
        <w:rPr>
          <w:b/>
          <w:bCs/>
          <w:color w:val="000000"/>
        </w:rPr>
        <w:t xml:space="preserve">Conclusions: </w:t>
      </w:r>
      <w:r>
        <w:rPr>
          <w:color w:val="000000"/>
        </w:rPr>
        <w:t>AlphaPart implements the method for partitioning breeding values and genetic trends and provides a useful tool for quantifying the sources of genetic gain in breeding programmes. The use of AlphaPart will help breeders to improve genetic gain through a better understanding of the key selection points that are driving gains in each trait.</w:t>
      </w:r>
    </w:p>
    <w:p>
      <w:pPr>
        <w:pStyle w:val="ANMmaintext"/>
        <w:rPr/>
      </w:pPr>
      <w:r>
        <w:rPr>
          <w:rStyle w:val="ANMheading1Car"/>
          <w:rFonts w:ascii="Times New Roman" w:hAnsi="Times New Roman"/>
          <w:color w:val="000000"/>
        </w:rPr>
        <w:t>Keywords:</w:t>
      </w:r>
      <w:r>
        <w:rPr>
          <w:rFonts w:ascii="Times New Roman" w:hAnsi="Times New Roman"/>
          <w:color w:val="000000"/>
        </w:rPr>
        <w:t xml:space="preserve"> genetic trend, partition, Mendelian sampling term, R package, multi</w:t>
        <w:noBreakHyphen/>
        <w:t>tier breeding</w:t>
      </w:r>
    </w:p>
    <w:p>
      <w:pPr>
        <w:pStyle w:val="Heading1"/>
        <w:rPr/>
      </w:pPr>
      <w:r>
        <w:rPr/>
      </w:r>
    </w:p>
    <w:p>
      <w:pPr>
        <w:pStyle w:val="Heading1"/>
        <w:rPr/>
      </w:pPr>
      <w:r>
        <w:rPr/>
        <w:t>Background</w:t>
      </w:r>
    </w:p>
    <w:p>
      <w:pPr>
        <w:pStyle w:val="Normal"/>
        <w:rPr/>
      </w:pPr>
      <w:bookmarkStart w:id="2" w:name="move50637495"/>
      <w:r>
        <w:rPr>
          <w:color w:val="000000"/>
        </w:rPr>
        <w:t>In this paper we present the AlphaPart R package that implements a method for partitioning breeding values and genetic trends. We demonstrate the package with a stylized multi</w:t>
        <w:noBreakHyphen/>
        <w:t xml:space="preserve">tier breeding example usually applied in pig and poultry breeding. </w:t>
      </w:r>
      <w:bookmarkEnd w:id="2"/>
      <w:r>
        <w:rPr>
          <w:color w:val="000000"/>
        </w:rPr>
        <w:t xml:space="preserve">Breeding programmes improve populations for a set of traits by selecting and mating genetically superior individuals. Population improvement can be measured with a genetic trend calculated by averaging estimated breeding values </w:t>
      </w:r>
      <w:del w:id="28" w:author="Unknown Author" w:date="2020-09-21T10:38:23Z">
        <w:r>
          <w:rPr>
            <w:color w:val="000000"/>
          </w:rPr>
          <w:delText xml:space="preserve">of </w:delText>
        </w:r>
      </w:del>
      <w:del w:id="29" w:author="Unknown Author" w:date="2020-09-21T10:38:23Z">
        <w:r>
          <w:rPr>
            <w:color w:val="000000"/>
            <w:highlight w:val="white"/>
          </w:rPr>
          <w:delText>selection candidates</w:delText>
        </w:r>
      </w:del>
      <w:del w:id="30" w:author="Unknown Author" w:date="2020-09-21T10:38:23Z">
        <w:r>
          <w:rPr>
            <w:color w:val="000000"/>
          </w:rPr>
          <w:delText xml:space="preserve"> </w:delText>
        </w:r>
      </w:del>
      <w:r>
        <w:rPr/>
        <w:commentReference w:id="5"/>
      </w:r>
      <w:r>
        <w:rPr/>
        <w:commentReference w:id="6"/>
      </w:r>
      <w:r>
        <w:rPr>
          <w:color w:val="000000"/>
        </w:rPr>
        <w:t>by year of birth [1,2].</w:t>
      </w:r>
      <w:ins w:id="31" w:author="Author" w:date="2020-09-04T21:55:00Z">
        <w:r>
          <w:rPr>
            <w:color w:val="000000"/>
          </w:rPr>
          <w:t xml:space="preserve"> </w:t>
        </w:r>
      </w:ins>
    </w:p>
    <w:p>
      <w:pPr>
        <w:pStyle w:val="Normal"/>
        <w:rPr/>
      </w:pPr>
      <w:bookmarkStart w:id="3" w:name="ZOTERO_BREF_QjE88r0XiZfR"/>
      <w:bookmarkEnd w:id="3"/>
      <w:r>
        <w:rPr>
          <w:color w:val="000000"/>
        </w:rPr>
        <w:t xml:space="preserve">While sources of the overall genetic gain are generally known, their realised contributions are hard to quantify in complex breeding programmes. García-Cortés </w:t>
      </w:r>
      <w:r>
        <w:rPr>
          <w:i/>
          <w:iCs/>
          <w:color w:val="000000"/>
        </w:rPr>
        <w:t>et al.</w:t>
      </w:r>
      <w:r>
        <w:rPr>
          <w:color w:val="000000"/>
        </w:rPr>
        <w:t xml:space="preserve"> [3] proposed a method for such analysis. In summary, the method uses pedigree </w:t>
      </w:r>
      <w:ins w:id="32" w:author="Author" w:date="2020-09-08T20:32:00Z">
        <w:r>
          <w:rPr>
            <w:color w:val="000000"/>
          </w:rPr>
          <w:t xml:space="preserve">information </w:t>
        </w:r>
      </w:ins>
      <w:r>
        <w:rPr>
          <w:color w:val="000000"/>
        </w:rPr>
        <w:t xml:space="preserve">to first partition the breeding values into </w:t>
      </w:r>
      <w:ins w:id="33" w:author="Author" w:date="2020-09-08T20:32:00Z">
        <w:r>
          <w:rPr>
            <w:color w:val="000000"/>
          </w:rPr>
          <w:t xml:space="preserve">a </w:t>
        </w:r>
      </w:ins>
      <w:r>
        <w:rPr>
          <w:color w:val="000000"/>
        </w:rPr>
        <w:t xml:space="preserve">parent average and </w:t>
      </w:r>
      <w:ins w:id="34" w:author="Author" w:date="2020-09-08T20:32:00Z">
        <w:r>
          <w:rPr>
            <w:color w:val="000000"/>
          </w:rPr>
          <w:t xml:space="preserve">a </w:t>
        </w:r>
      </w:ins>
      <w:r>
        <w:rPr>
          <w:color w:val="000000"/>
        </w:rPr>
        <w:t xml:space="preserve">Mendelian sampling term: </w:t>
      </w:r>
      <w:r>
        <w:rPr>
          <w:i/>
          <w:iCs/>
          <w:color w:val="000000"/>
        </w:rPr>
        <w:t>a</w:t>
      </w:r>
      <w:r>
        <w:rPr>
          <w:i/>
          <w:iCs/>
          <w:color w:val="000000"/>
          <w:vertAlign w:val="subscript"/>
        </w:rPr>
        <w:t xml:space="preserve">i </w:t>
      </w:r>
      <w:r>
        <w:rPr>
          <w:i/>
          <w:iCs/>
          <w:color w:val="000000"/>
        </w:rPr>
        <w:t>= ½a</w:t>
      </w:r>
      <w:r>
        <w:rPr>
          <w:i/>
          <w:iCs/>
          <w:color w:val="000000"/>
          <w:vertAlign w:val="subscript"/>
        </w:rPr>
        <w:t xml:space="preserve">s </w:t>
      </w:r>
      <w:r>
        <w:rPr>
          <w:i/>
          <w:iCs/>
          <w:color w:val="000000"/>
        </w:rPr>
        <w:t>+</w:t>
      </w:r>
      <w:r>
        <w:rPr>
          <w:color w:val="000000"/>
        </w:rPr>
        <w:t xml:space="preserve"> </w:t>
      </w:r>
      <w:r>
        <w:rPr>
          <w:i/>
          <w:iCs/>
          <w:color w:val="000000"/>
        </w:rPr>
        <w:t>½a</w:t>
      </w:r>
      <w:r>
        <w:rPr>
          <w:i/>
          <w:iCs/>
          <w:color w:val="000000"/>
          <w:vertAlign w:val="subscript"/>
        </w:rPr>
        <w:t>d</w:t>
      </w:r>
      <w:r>
        <w:rPr>
          <w:i/>
          <w:iCs/>
          <w:color w:val="000000"/>
        </w:rPr>
        <w:t xml:space="preserve"> + w</w:t>
      </w:r>
      <w:r>
        <w:rPr>
          <w:i/>
          <w:iCs/>
          <w:color w:val="000000"/>
          <w:vertAlign w:val="subscript"/>
        </w:rPr>
        <w:t xml:space="preserve">i </w:t>
      </w:r>
      <w:r>
        <w:rPr>
          <w:color w:val="000000"/>
        </w:rPr>
        <w:t xml:space="preserve">[4], where </w:t>
      </w:r>
      <w:r>
        <w:rPr>
          <w:i/>
          <w:iCs/>
          <w:color w:val="000000"/>
        </w:rPr>
        <w:t>a</w:t>
      </w:r>
      <w:r>
        <w:rPr>
          <w:i/>
          <w:iCs/>
          <w:color w:val="000000"/>
          <w:vertAlign w:val="subscript"/>
        </w:rPr>
        <w:t>i</w:t>
      </w:r>
      <w:r>
        <w:rPr>
          <w:i/>
          <w:iCs/>
          <w:color w:val="000000"/>
        </w:rPr>
        <w:t>, a</w:t>
      </w:r>
      <w:r>
        <w:rPr>
          <w:i/>
          <w:iCs/>
          <w:color w:val="000000"/>
          <w:vertAlign w:val="subscript"/>
        </w:rPr>
        <w:t>s</w:t>
      </w:r>
      <w:r>
        <w:rPr>
          <w:i/>
          <w:iCs/>
          <w:color w:val="000000"/>
        </w:rPr>
        <w:t xml:space="preserve">, </w:t>
      </w:r>
      <w:r>
        <w:rPr>
          <w:color w:val="000000"/>
        </w:rPr>
        <w:t xml:space="preserve">and </w:t>
      </w:r>
      <w:r>
        <w:rPr>
          <w:i/>
          <w:iCs/>
          <w:color w:val="000000"/>
        </w:rPr>
        <w:t>a</w:t>
      </w:r>
      <w:r>
        <w:rPr>
          <w:i/>
          <w:iCs/>
          <w:color w:val="000000"/>
          <w:vertAlign w:val="subscript"/>
        </w:rPr>
        <w:t xml:space="preserve">d </w:t>
      </w:r>
      <w:r>
        <w:rPr>
          <w:color w:val="000000"/>
        </w:rPr>
        <w:t xml:space="preserve">are </w:t>
      </w:r>
      <w:ins w:id="35" w:author="Author" w:date="2020-09-08T20:32:00Z">
        <w:r>
          <w:rPr>
            <w:color w:val="000000"/>
          </w:rPr>
          <w:t xml:space="preserve">the breeding value of the </w:t>
        </w:r>
      </w:ins>
      <w:r>
        <w:rPr>
          <w:color w:val="000000"/>
        </w:rPr>
        <w:t>individual</w:t>
      </w:r>
      <w:del w:id="36" w:author="Author" w:date="2020-09-08T20:32:00Z">
        <w:r>
          <w:rPr>
            <w:color w:val="000000"/>
          </w:rPr>
          <w:delText>’s</w:delText>
        </w:r>
      </w:del>
      <w:r>
        <w:rPr>
          <w:color w:val="000000"/>
        </w:rPr>
        <w:t xml:space="preserve">, </w:t>
      </w:r>
      <w:ins w:id="37" w:author="Author" w:date="2020-09-08T20:32:00Z">
        <w:r>
          <w:rPr>
            <w:color w:val="000000"/>
          </w:rPr>
          <w:t xml:space="preserve">its </w:t>
        </w:r>
      </w:ins>
      <w:r>
        <w:rPr>
          <w:color w:val="000000"/>
        </w:rPr>
        <w:t>sire</w:t>
      </w:r>
      <w:del w:id="38" w:author="Author" w:date="2020-09-08T20:33:00Z">
        <w:r>
          <w:rPr>
            <w:color w:val="000000"/>
          </w:rPr>
          <w:delText>’s</w:delText>
        </w:r>
      </w:del>
      <w:r>
        <w:rPr>
          <w:color w:val="000000"/>
        </w:rPr>
        <w:t xml:space="preserve">, and </w:t>
      </w:r>
      <w:ins w:id="39" w:author="Author" w:date="2020-09-08T20:33:00Z">
        <w:r>
          <w:rPr>
            <w:color w:val="000000"/>
          </w:rPr>
          <w:t xml:space="preserve">its </w:t>
        </w:r>
      </w:ins>
      <w:r>
        <w:rPr>
          <w:color w:val="000000"/>
        </w:rPr>
        <w:t>dam</w:t>
      </w:r>
      <w:ins w:id="40" w:author="Author" w:date="2020-09-08T20:33:00Z">
        <w:r>
          <w:rPr>
            <w:color w:val="000000"/>
          </w:rPr>
          <w:t xml:space="preserve">, respectively, </w:t>
        </w:r>
      </w:ins>
      <w:del w:id="41" w:author="Author" w:date="2020-09-08T20:33:00Z">
        <w:r>
          <w:rPr>
            <w:color w:val="000000"/>
          </w:rPr>
          <w:delText>’s breeding values,</w:delText>
        </w:r>
      </w:del>
      <w:r>
        <w:rPr>
          <w:color w:val="000000"/>
        </w:rPr>
        <w:t xml:space="preserve"> and </w:t>
      </w:r>
      <w:r>
        <w:rPr>
          <w:i/>
          <w:iCs/>
          <w:color w:val="000000"/>
        </w:rPr>
        <w:t>w</w:t>
      </w:r>
      <w:r>
        <w:rPr>
          <w:i/>
          <w:iCs/>
          <w:color w:val="000000"/>
          <w:vertAlign w:val="subscript"/>
        </w:rPr>
        <w:t>i</w:t>
      </w:r>
      <w:r>
        <w:rPr>
          <w:color w:val="000000"/>
        </w:rPr>
        <w:t xml:space="preserve"> is </w:t>
      </w:r>
      <w:ins w:id="42" w:author="Author" w:date="2020-09-08T20:33:00Z">
        <w:r>
          <w:rPr>
            <w:color w:val="000000"/>
          </w:rPr>
          <w:t xml:space="preserve">the </w:t>
        </w:r>
      </w:ins>
      <w:r>
        <w:rPr>
          <w:color w:val="000000"/>
        </w:rPr>
        <w:t xml:space="preserve">individual’s Mendelian sampling term. </w:t>
      </w:r>
      <w:ins w:id="43" w:author="Unknown Author" w:date="2020-09-21T13:42:20Z">
        <w:r>
          <w:rPr>
            <w:color w:val="000000"/>
          </w:rPr>
          <w:t xml:space="preserve">The parent average </w:t>
        </w:r>
      </w:ins>
      <w:ins w:id="44" w:author="Unknown Author" w:date="2020-09-21T13:45:55Z">
        <w:r>
          <w:rPr>
            <w:color w:val="000000"/>
          </w:rPr>
          <w:t xml:space="preserve">captures the </w:t>
        </w:r>
      </w:ins>
      <w:ins w:id="45" w:author="Unknown Author" w:date="2020-09-21T13:46:09Z">
        <w:r>
          <w:rPr>
            <w:color w:val="000000"/>
          </w:rPr>
          <w:t>progeny inheriting half of its genetic material from each parent and t</w:t>
        </w:r>
      </w:ins>
      <w:ins w:id="46" w:author="Unknown Author" w:date="2020-09-21T13:39:35Z">
        <w:r>
          <w:rPr>
            <w:color w:val="000000"/>
          </w:rPr>
          <w:t>he Mendelian sampling term captures the variability arising from r</w:t>
        </w:r>
      </w:ins>
      <w:ins w:id="47" w:author="Unknown Author" w:date="2020-09-21T13:40:01Z">
        <w:r>
          <w:rPr>
            <w:color w:val="000000"/>
          </w:rPr>
          <w:t xml:space="preserve">ecombination and segregation of parental chromosomes. </w:t>
        </w:r>
      </w:ins>
      <w:r>
        <w:rPr>
          <w:color w:val="000000"/>
        </w:rPr>
        <w:t xml:space="preserve">The </w:t>
      </w:r>
      <w:ins w:id="48" w:author="Author" w:date="2020-09-10T13:28:00Z">
        <w:r>
          <w:rPr>
            <w:color w:val="000000"/>
          </w:rPr>
          <w:t xml:space="preserve">partitioning </w:t>
        </w:r>
      </w:ins>
      <w:r>
        <w:rPr>
          <w:color w:val="000000"/>
        </w:rPr>
        <w:t xml:space="preserve">method </w:t>
      </w:r>
      <w:del w:id="49" w:author="Author" w:date="2020-09-08T20:34:00Z">
        <w:r>
          <w:rPr>
            <w:color w:val="000000"/>
          </w:rPr>
          <w:delText xml:space="preserve">next </w:delText>
        </w:r>
      </w:del>
      <w:ins w:id="50" w:author="Author" w:date="2020-09-08T20:34:00Z">
        <w:r>
          <w:rPr>
            <w:color w:val="000000"/>
          </w:rPr>
          <w:t xml:space="preserve">then </w:t>
        </w:r>
      </w:ins>
      <w:r>
        <w:rPr>
          <w:color w:val="000000"/>
        </w:rPr>
        <w:t xml:space="preserve">allocates Mendelian sampling terms to </w:t>
      </w:r>
      <w:del w:id="51" w:author="Unknown Author" w:date="2020-09-21T13:55:42Z">
        <w:r>
          <w:rPr>
            <w:color w:val="000000"/>
          </w:rPr>
          <w:delText>different</w:delText>
        </w:r>
      </w:del>
      <w:ins w:id="52" w:author="Unknown Author" w:date="2020-09-21T13:55:42Z">
        <w:r>
          <w:rPr>
            <w:color w:val="000000"/>
          </w:rPr>
          <w:t>the</w:t>
        </w:r>
      </w:ins>
      <w:r>
        <w:rPr>
          <w:color w:val="000000"/>
        </w:rPr>
        <w:t xml:space="preserve"> “path</w:t>
      </w:r>
      <w:del w:id="53" w:author="Unknown Author" w:date="2020-09-21T13:55:45Z">
        <w:r>
          <w:rPr>
            <w:color w:val="000000"/>
          </w:rPr>
          <w:delText>s</w:delText>
        </w:r>
      </w:del>
      <w:r>
        <w:rPr>
          <w:color w:val="000000"/>
        </w:rPr>
        <w:t>”</w:t>
      </w:r>
      <w:ins w:id="54" w:author="Unknown Author" w:date="2020-09-21T13:55:46Z">
        <w:r>
          <w:rPr>
            <w:color w:val="000000"/>
          </w:rPr>
          <w:t xml:space="preserve"> generating </w:t>
        </w:r>
      </w:ins>
      <w:ins w:id="55" w:author="Unknown Author" w:date="2020-09-21T13:56:41Z">
        <w:r>
          <w:rPr>
            <w:color w:val="000000"/>
          </w:rPr>
          <w:t>it</w:t>
        </w:r>
      </w:ins>
      <w:r>
        <w:rPr>
          <w:color w:val="000000"/>
        </w:rPr>
        <w:t>. For example, assume a small trio pedigree with two parents and a female progeny. Specifying gender</w:t>
      </w:r>
      <w:ins w:id="56" w:author="Unknown Author" w:date="2020-09-21T14:11:51Z">
        <w:r>
          <w:rPr>
            <w:color w:val="000000"/>
          </w:rPr>
          <w:t xml:space="preserve"> with two levels (males, females)</w:t>
        </w:r>
      </w:ins>
      <w:r>
        <w:rPr>
          <w:color w:val="000000"/>
        </w:rPr>
        <w:t xml:space="preserve"> as the path variable</w:t>
      </w:r>
      <w:ins w:id="57" w:author="Unknown Author" w:date="2020-09-21T13:58:37Z">
        <w:r>
          <w:rPr>
            <w:color w:val="000000"/>
          </w:rPr>
          <w:t xml:space="preserve"> generating Mendelian sampling term</w:t>
        </w:r>
      </w:ins>
      <w:r>
        <w:rPr>
          <w:color w:val="000000"/>
        </w:rPr>
        <w:t xml:space="preserve">, we can write </w:t>
      </w:r>
      <w:r>
        <w:rPr>
          <w:i/>
          <w:iCs/>
          <w:color w:val="000000"/>
        </w:rPr>
        <w:t>a</w:t>
      </w:r>
      <w:r>
        <w:rPr>
          <w:i/>
          <w:iCs/>
          <w:color w:val="000000"/>
          <w:vertAlign w:val="subscript"/>
        </w:rPr>
        <w:t xml:space="preserve">i </w:t>
      </w:r>
      <w:r>
        <w:rPr>
          <w:i/>
          <w:iCs/>
          <w:color w:val="000000"/>
        </w:rPr>
        <w:t>= ½a</w:t>
      </w:r>
      <w:r>
        <w:rPr>
          <w:i/>
          <w:iCs/>
          <w:color w:val="000000"/>
          <w:vertAlign w:val="subscript"/>
        </w:rPr>
        <w:t xml:space="preserve">s </w:t>
      </w:r>
      <w:r>
        <w:rPr>
          <w:i/>
          <w:iCs/>
          <w:color w:val="000000"/>
        </w:rPr>
        <w:t>+</w:t>
      </w:r>
      <w:r>
        <w:rPr>
          <w:color w:val="000000"/>
        </w:rPr>
        <w:t xml:space="preserve"> </w:t>
      </w:r>
      <w:r>
        <w:rPr>
          <w:i/>
          <w:iCs/>
          <w:color w:val="000000"/>
        </w:rPr>
        <w:t>½a</w:t>
      </w:r>
      <w:r>
        <w:rPr>
          <w:i/>
          <w:iCs/>
          <w:color w:val="000000"/>
          <w:vertAlign w:val="subscript"/>
        </w:rPr>
        <w:t>d</w:t>
      </w:r>
      <w:r>
        <w:rPr>
          <w:i/>
          <w:iCs/>
          <w:color w:val="000000"/>
        </w:rPr>
        <w:t xml:space="preserve"> + w</w:t>
      </w:r>
      <w:r>
        <w:rPr>
          <w:i/>
          <w:iCs/>
          <w:color w:val="000000"/>
          <w:vertAlign w:val="subscript"/>
        </w:rPr>
        <w:t>i</w:t>
      </w:r>
      <w:ins w:id="58" w:author="Unknown Author" w:date="2020-09-21T13:57:54Z">
        <w:r>
          <w:rPr>
            <w:i/>
            <w:iCs/>
            <w:color w:val="000000"/>
            <w:vertAlign w:val="subscript"/>
          </w:rPr>
          <w:t xml:space="preserve">. </w:t>
        </w:r>
      </w:ins>
      <w:ins w:id="59" w:author="Unknown Author" w:date="2020-09-21T13:58:02Z">
        <w:r>
          <w:rPr>
            <w:i w:val="false"/>
            <w:iCs w:val="false"/>
            <w:color w:val="000000"/>
            <w:position w:val="0"/>
            <w:sz w:val="24"/>
            <w:sz w:val="24"/>
            <w:vertAlign w:val="baseline"/>
          </w:rPr>
          <w:t xml:space="preserve">Since individual </w:t>
        </w:r>
      </w:ins>
      <w:ins w:id="60" w:author="Unknown Author" w:date="2020-09-21T13:58:02Z">
        <w:r>
          <w:rPr>
            <w:rFonts w:eastAsia="Noto Sans CJK SC Regular" w:cs="Arial"/>
            <w:i/>
            <w:iCs/>
            <w:color w:val="000000"/>
            <w:position w:val="0"/>
            <w:sz w:val="24"/>
            <w:sz w:val="24"/>
            <w:szCs w:val="24"/>
            <w:vertAlign w:val="baseline"/>
            <w:lang w:val="en-GB" w:eastAsia="zh-CN" w:bidi="hi-IN"/>
          </w:rPr>
          <w:t>i</w:t>
        </w:r>
      </w:ins>
      <w:ins w:id="61" w:author="Unknown Author" w:date="2020-09-21T13:58:02Z">
        <w:r>
          <w:rPr>
            <w:i w:val="false"/>
            <w:iCs w:val="false"/>
            <w:color w:val="000000"/>
            <w:position w:val="0"/>
            <w:sz w:val="24"/>
            <w:sz w:val="24"/>
            <w:vertAlign w:val="baseline"/>
          </w:rPr>
          <w:t xml:space="preserve"> is a female, we assign her Mendelian sampling term </w:t>
        </w:r>
      </w:ins>
      <w:ins w:id="62" w:author="Unknown Author" w:date="2020-09-21T13:58:02Z">
        <w:r>
          <w:rPr>
            <w:i/>
            <w:iCs/>
            <w:color w:val="000000"/>
            <w:position w:val="0"/>
            <w:sz w:val="24"/>
            <w:sz w:val="24"/>
            <w:vertAlign w:val="baseline"/>
          </w:rPr>
          <w:t>w</w:t>
        </w:r>
      </w:ins>
      <w:ins w:id="63" w:author="Unknown Author" w:date="2020-09-21T13:58:02Z">
        <w:r>
          <w:rPr>
            <w:i/>
            <w:iCs/>
            <w:color w:val="000000"/>
            <w:vertAlign w:val="subscript"/>
          </w:rPr>
          <w:t>i</w:t>
        </w:r>
      </w:ins>
      <w:ins w:id="64" w:author="Unknown Author" w:date="2020-09-21T13:58:02Z">
        <w:r>
          <w:rPr>
            <w:i w:val="false"/>
            <w:iCs w:val="false"/>
            <w:color w:val="000000"/>
            <w:position w:val="0"/>
            <w:sz w:val="24"/>
            <w:sz w:val="24"/>
            <w:vertAlign w:val="baseline"/>
          </w:rPr>
          <w:t xml:space="preserve"> to the </w:t>
        </w:r>
      </w:ins>
      <w:ins w:id="65" w:author="Unknown Author" w:date="2020-09-21T13:59:10Z">
        <w:r>
          <w:rPr>
            <w:i w:val="false"/>
            <w:iCs w:val="false"/>
            <w:color w:val="000000"/>
            <w:position w:val="0"/>
            <w:sz w:val="24"/>
            <w:sz w:val="24"/>
            <w:vertAlign w:val="baseline"/>
          </w:rPr>
          <w:t>contribution of females as we do with half of the dam’s breeding value (</w:t>
        </w:r>
      </w:ins>
      <w:ins w:id="66" w:author="Unknown Author" w:date="2020-09-21T13:59:10Z">
        <w:r>
          <w:rPr>
            <w:rFonts w:eastAsia="Noto Sans CJK SC Regular" w:cs="Arial"/>
            <w:i w:val="false"/>
            <w:iCs w:val="false"/>
            <w:color w:val="000000"/>
            <w:position w:val="0"/>
            <w:sz w:val="24"/>
            <w:sz w:val="24"/>
            <w:szCs w:val="24"/>
            <w:vertAlign w:val="baseline"/>
            <w:lang w:val="en-GB" w:eastAsia="zh-CN" w:bidi="hi-IN"/>
          </w:rPr>
          <w:t>½</w:t>
        </w:r>
      </w:ins>
      <w:ins w:id="67" w:author="Unknown Author" w:date="2020-09-21T13:59:10Z">
        <w:r>
          <w:rPr>
            <w:i w:val="false"/>
            <w:iCs w:val="false"/>
            <w:color w:val="000000"/>
            <w:position w:val="0"/>
            <w:sz w:val="24"/>
            <w:sz w:val="24"/>
            <w:vertAlign w:val="baseline"/>
          </w:rPr>
          <w:t xml:space="preserve"> </w:t>
        </w:r>
      </w:ins>
      <w:ins w:id="68" w:author="Unknown Author" w:date="2020-09-21T13:59:10Z">
        <w:r>
          <w:rPr>
            <w:i/>
            <w:iCs/>
            <w:color w:val="000000"/>
            <w:position w:val="0"/>
            <w:sz w:val="24"/>
            <w:sz w:val="24"/>
            <w:vertAlign w:val="baseline"/>
          </w:rPr>
          <w:t>a</w:t>
        </w:r>
      </w:ins>
      <w:ins w:id="69" w:author="Unknown Author" w:date="2020-09-21T13:59:10Z">
        <w:r>
          <w:rPr>
            <w:i/>
            <w:iCs/>
            <w:color w:val="000000"/>
            <w:vertAlign w:val="subscript"/>
          </w:rPr>
          <w:t>i</w:t>
        </w:r>
      </w:ins>
      <w:ins w:id="70" w:author="Unknown Author" w:date="2020-09-21T13:59:10Z">
        <w:r>
          <w:rPr>
            <w:i w:val="false"/>
            <w:iCs w:val="false"/>
            <w:color w:val="000000"/>
            <w:position w:val="0"/>
            <w:sz w:val="24"/>
            <w:sz w:val="24"/>
            <w:vertAlign w:val="baseline"/>
          </w:rPr>
          <w:t>).</w:t>
        </w:r>
      </w:ins>
      <w:ins w:id="71" w:author="Unknown Author" w:date="2020-09-21T14:08:06Z">
        <w:r>
          <w:rPr>
            <w:i w:val="false"/>
            <w:iCs w:val="false"/>
            <w:color w:val="000000"/>
            <w:position w:val="0"/>
            <w:sz w:val="24"/>
            <w:sz w:val="24"/>
            <w:vertAlign w:val="baseline"/>
          </w:rPr>
          <w:t xml:space="preserve"> We asign half of the sire’s breeding value to the contribution of males.</w:t>
        </w:r>
      </w:ins>
      <w:del w:id="72" w:author="Unknown Author" w:date="2020-09-21T13:59:21Z">
        <w:r>
          <w:rPr>
            <w:i w:val="false"/>
            <w:iCs w:val="false"/>
            <w:color w:val="000000"/>
            <w:sz w:val="24"/>
            <w:vertAlign w:val="subscript"/>
          </w:rPr>
          <w:delText>=</w:delText>
        </w:r>
      </w:del>
      <w:del w:id="73" w:author="Unknown Author" w:date="2020-09-21T13:57:50Z">
        <w:r>
          <w:rPr>
            <w:i/>
            <w:iCs/>
            <w:color w:val="000000"/>
            <w:sz w:val="24"/>
            <w:vertAlign w:val="subscript"/>
          </w:rPr>
          <w:delText xml:space="preserve"> </w:delText>
        </w:r>
      </w:del>
      <w:ins w:id="74" w:author="Unknown Author" w:date="2020-09-21T14:09:25Z">
        <w:r>
          <w:rPr>
            <w:i w:val="false"/>
            <w:iCs w:val="false"/>
            <w:color w:val="000000"/>
          </w:rPr>
          <w:t xml:space="preserve"> T</w:t>
        </w:r>
      </w:ins>
      <w:ins w:id="75" w:author="Unknown Author" w:date="2020-09-21T13:59:21Z">
        <w:r>
          <w:rPr>
            <w:i w:val="false"/>
            <w:iCs w:val="false"/>
            <w:color w:val="000000"/>
          </w:rPr>
          <w:t>he term reduces to</w:t>
        </w:r>
      </w:ins>
      <w:r>
        <w:rPr>
          <w:i/>
          <w:iCs/>
          <w:color w:val="000000"/>
        </w:rPr>
        <w:t xml:space="preserve"> (½a</w:t>
      </w:r>
      <w:r>
        <w:rPr>
          <w:i/>
          <w:iCs/>
          <w:color w:val="000000"/>
          <w:vertAlign w:val="subscript"/>
        </w:rPr>
        <w:t>d</w:t>
      </w:r>
      <w:r>
        <w:rPr>
          <w:i/>
          <w:iCs/>
          <w:color w:val="000000"/>
        </w:rPr>
        <w:t xml:space="preserve"> + w</w:t>
      </w:r>
      <w:r>
        <w:rPr>
          <w:i/>
          <w:iCs/>
          <w:color w:val="000000"/>
          <w:vertAlign w:val="subscript"/>
        </w:rPr>
        <w:t>i</w:t>
      </w:r>
      <w:r>
        <w:rPr>
          <w:i/>
          <w:iCs/>
          <w:color w:val="000000"/>
        </w:rPr>
        <w:t>) + ½a</w:t>
      </w:r>
      <w:r>
        <w:rPr>
          <w:i/>
          <w:iCs/>
          <w:color w:val="000000"/>
          <w:vertAlign w:val="subscript"/>
        </w:rPr>
        <w:t xml:space="preserve">s </w:t>
      </w:r>
      <w:r>
        <w:rPr>
          <w:i/>
          <w:iCs/>
          <w:color w:val="000000"/>
        </w:rPr>
        <w:t xml:space="preserve"> = a</w:t>
      </w:r>
      <w:r>
        <w:rPr>
          <w:i/>
          <w:iCs/>
          <w:color w:val="000000"/>
          <w:vertAlign w:val="subscript"/>
        </w:rPr>
        <w:t xml:space="preserve">i,f </w:t>
      </w:r>
      <w:r>
        <w:rPr>
          <w:i/>
          <w:iCs/>
          <w:color w:val="000000"/>
        </w:rPr>
        <w:t>+ a</w:t>
      </w:r>
      <w:r>
        <w:rPr>
          <w:i/>
          <w:iCs/>
          <w:color w:val="000000"/>
          <w:vertAlign w:val="subscript"/>
        </w:rPr>
        <w:t>im</w:t>
      </w:r>
      <w:r>
        <w:rPr>
          <w:color w:val="000000"/>
        </w:rPr>
        <w:t>, where the</w:t>
      </w:r>
      <w:ins w:id="76" w:author="Author" w:date="2020-09-08T20:35:00Z">
        <w:r>
          <w:rPr>
            <w:color w:val="000000"/>
          </w:rPr>
          <w:t xml:space="preserve"> </w:t>
        </w:r>
      </w:ins>
      <w:del w:id="77" w:author="Author" w:date="2020-09-08T20:35:00Z">
        <w:r>
          <w:rPr>
            <w:color w:val="000000"/>
          </w:rPr>
          <w:delText xml:space="preserve"> first</w:delText>
        </w:r>
      </w:del>
      <w:r>
        <w:rPr>
          <w:color w:val="000000"/>
        </w:rPr>
        <w:t xml:space="preserve"> term </w:t>
      </w:r>
      <w:r>
        <w:rPr>
          <w:i/>
          <w:iCs/>
          <w:color w:val="000000"/>
        </w:rPr>
        <w:t>a</w:t>
      </w:r>
      <w:r>
        <w:rPr>
          <w:i/>
          <w:iCs/>
          <w:color w:val="000000"/>
          <w:vertAlign w:val="subscript"/>
        </w:rPr>
        <w:t>i,f</w:t>
      </w:r>
      <w:r>
        <w:rPr>
          <w:color w:val="000000"/>
        </w:rPr>
        <w:t xml:space="preserve"> denotes the </w:t>
      </w:r>
      <w:ins w:id="78" w:author="Unknown Author" w:date="2020-09-21T14:09:58Z">
        <w:r>
          <w:rPr>
            <w:color w:val="000000"/>
          </w:rPr>
          <w:t>contributi</w:t>
        </w:r>
      </w:ins>
      <w:ins w:id="79" w:author="Unknown Author" w:date="2020-09-21T14:10:00Z">
        <w:r>
          <w:rPr>
            <w:color w:val="000000"/>
          </w:rPr>
          <w:t xml:space="preserve">on of </w:t>
        </w:r>
      </w:ins>
      <w:commentRangeStart w:id="7"/>
      <w:r>
        <w:rPr>
          <w:color w:val="000000"/>
        </w:rPr>
        <w:t>female</w:t>
      </w:r>
      <w:del w:id="80" w:author="Unknown Author" w:date="2020-09-21T14:10:03Z">
        <w:r>
          <w:rPr>
            <w:color w:val="000000"/>
          </w:rPr>
          <w:delText xml:space="preserve"> partition </w:delText>
        </w:r>
      </w:del>
      <w:ins w:id="81" w:author="Unknown Author" w:date="2020-09-21T14:10:03Z">
        <w:r>
          <w:rPr>
            <w:color w:val="000000"/>
          </w:rPr>
          <w:t xml:space="preserve"> </w:t>
        </w:r>
      </w:ins>
      <w:r>
        <w:rPr>
          <w:color w:val="000000"/>
        </w:rPr>
      </w:r>
      <w:commentRangeEnd w:id="7"/>
      <w:r>
        <w:commentReference w:id="7"/>
      </w:r>
      <w:r>
        <w:rPr/>
        <w:commentReference w:id="8"/>
      </w:r>
      <w:r>
        <w:rPr>
          <w:color w:val="000000"/>
        </w:rPr>
        <w:t xml:space="preserve">and the second term </w:t>
      </w:r>
      <w:r>
        <w:rPr>
          <w:i/>
          <w:iCs/>
          <w:color w:val="000000"/>
        </w:rPr>
        <w:t>a</w:t>
      </w:r>
      <w:r>
        <w:rPr>
          <w:i/>
          <w:iCs/>
          <w:color w:val="000000"/>
          <w:vertAlign w:val="subscript"/>
        </w:rPr>
        <w:t>i,m</w:t>
      </w:r>
      <w:r>
        <w:rPr>
          <w:color w:val="000000"/>
        </w:rPr>
        <w:t xml:space="preserve"> denotes the </w:t>
      </w:r>
      <w:ins w:id="82" w:author="Unknown Author" w:date="2020-09-21T14:10:06Z">
        <w:r>
          <w:rPr>
            <w:color w:val="000000"/>
          </w:rPr>
          <w:t xml:space="preserve">contribution of </w:t>
        </w:r>
      </w:ins>
      <w:r>
        <w:rPr>
          <w:color w:val="000000"/>
        </w:rPr>
        <w:t>male</w:t>
      </w:r>
      <w:ins w:id="83" w:author="Unknown Author" w:date="2020-09-21T14:10:10Z">
        <w:r>
          <w:rPr>
            <w:color w:val="000000"/>
          </w:rPr>
          <w:t>s</w:t>
        </w:r>
      </w:ins>
      <w:del w:id="84" w:author="Unknown Author" w:date="2020-09-21T14:10:12Z">
        <w:r>
          <w:rPr>
            <w:color w:val="000000"/>
          </w:rPr>
          <w:delText xml:space="preserve"> partition</w:delText>
        </w:r>
      </w:del>
      <w:r>
        <w:rPr>
          <w:color w:val="000000"/>
        </w:rPr>
        <w:t xml:space="preserve">. Alternatively, assume that the sire is imported, then an interesting path specification </w:t>
      </w:r>
      <w:ins w:id="85" w:author="Author" w:date="2020-09-08T20:37:00Z">
        <w:r>
          <w:rPr>
            <w:color w:val="000000"/>
          </w:rPr>
          <w:t xml:space="preserve">can be made </w:t>
        </w:r>
      </w:ins>
      <w:ins w:id="86" w:author="Author" w:date="2020-09-08T20:38:00Z">
        <w:r>
          <w:rPr>
            <w:color w:val="000000"/>
          </w:rPr>
          <w:t xml:space="preserve">separating contributions from </w:t>
        </w:r>
      </w:ins>
      <w:del w:id="87" w:author="Author" w:date="2020-09-08T20:38:00Z">
        <w:r>
          <w:rPr>
            <w:color w:val="000000"/>
          </w:rPr>
          <w:delText xml:space="preserve">is that of </w:delText>
        </w:r>
      </w:del>
      <w:r>
        <w:rPr>
          <w:color w:val="000000"/>
        </w:rPr>
        <w:t>domestic versus imported</w:t>
      </w:r>
      <w:ins w:id="88" w:author="Author" w:date="2020-09-08T20:38:00Z">
        <w:r>
          <w:rPr>
            <w:color w:val="000000"/>
          </w:rPr>
          <w:t xml:space="preserve"> sources</w:t>
        </w:r>
      </w:ins>
      <w:r>
        <w:rPr>
          <w:color w:val="000000"/>
        </w:rPr>
        <w:t xml:space="preserve">, which </w:t>
      </w:r>
      <w:ins w:id="89" w:author="Author" w:date="2020-09-10T13:31:00Z">
        <w:r>
          <w:rPr>
            <w:color w:val="000000"/>
          </w:rPr>
          <w:t xml:space="preserve">can be partitioned similarly </w:t>
        </w:r>
      </w:ins>
      <w:del w:id="90" w:author="Author" w:date="2020-09-10T13:31:00Z">
        <w:r>
          <w:rPr>
            <w:color w:val="000000"/>
          </w:rPr>
          <w:delText xml:space="preserve"> the same </w:delText>
        </w:r>
      </w:del>
      <w:del w:id="91" w:author="Author" w:date="2020-09-08T20:39:00Z">
        <w:r>
          <w:rPr>
            <w:color w:val="000000"/>
          </w:rPr>
          <w:delText>s</w:delText>
        </w:r>
      </w:del>
      <w:del w:id="92" w:author="Author" w:date="2020-09-10T13:31:00Z">
        <w:r>
          <w:rPr>
            <w:color w:val="000000"/>
          </w:rPr>
          <w:delText>give</w:delText>
        </w:r>
      </w:del>
      <w:del w:id="93" w:author="Author" w:date="2020-09-08T20:39:00Z">
        <w:r>
          <w:rPr>
            <w:color w:val="000000"/>
          </w:rPr>
          <w:delText xml:space="preserve">in the example </w:delText>
        </w:r>
      </w:del>
      <w:r>
        <w:rPr/>
        <w:commentReference w:id="9"/>
      </w:r>
      <w:del w:id="94" w:author="Author" w:date="2020-09-10T13:31:00Z">
        <w:r>
          <w:rPr>
            <w:color w:val="000000"/>
          </w:rPr>
          <w:delText xml:space="preserve">partitioning as for </w:delText>
        </w:r>
      </w:del>
      <w:ins w:id="95" w:author="Author" w:date="2020-09-10T13:31:00Z">
        <w:r>
          <w:rPr>
            <w:color w:val="000000"/>
          </w:rPr>
          <w:t xml:space="preserve">to </w:t>
        </w:r>
      </w:ins>
      <w:ins w:id="96" w:author="Author" w:date="2020-09-08T20:39:00Z">
        <w:r>
          <w:rPr>
            <w:color w:val="000000"/>
          </w:rPr>
          <w:t xml:space="preserve">the </w:t>
        </w:r>
      </w:ins>
      <w:r>
        <w:rPr>
          <w:color w:val="000000"/>
        </w:rPr>
        <w:t>gender</w:t>
      </w:r>
      <w:ins w:id="97" w:author="Author" w:date="2020-09-08T20:39:00Z">
        <w:r>
          <w:rPr>
            <w:color w:val="000000"/>
          </w:rPr>
          <w:t xml:space="preserve"> example</w:t>
        </w:r>
      </w:ins>
      <w:r>
        <w:rPr>
          <w:color w:val="000000"/>
        </w:rPr>
        <w:t>.</w:t>
      </w:r>
      <w:del w:id="98" w:author="Author" w:date="2020-09-10T13:33:00Z">
        <w:r>
          <w:rPr>
            <w:color w:val="000000"/>
          </w:rPr>
          <w:delText xml:space="preserve"> </w:delText>
        </w:r>
      </w:del>
      <w:del w:id="99" w:author="Author" w:date="2020-09-10T13:33:00Z">
        <w:r>
          <w:rPr>
            <w:color w:val="FF0000"/>
          </w:rPr>
          <w:delText>The partitioning by origin allows for quantifying impact of import versus domestic selection</w:delText>
        </w:r>
      </w:del>
      <w:r>
        <w:rPr/>
        <w:commentReference w:id="10"/>
      </w:r>
      <w:r>
        <w:rPr>
          <w:color w:val="FF0000"/>
        </w:rPr>
        <w:t>.</w:t>
      </w:r>
      <w:r>
        <w:rPr>
          <w:color w:val="000000"/>
        </w:rPr>
        <w:t xml:space="preserve"> In general, we can write a vector of breeding values as a linear combination of Mendelian sampling terms of individuals and their ancestors</w:t>
      </w:r>
      <w:ins w:id="100" w:author="Author" w:date="2020-09-08T20:40:00Z">
        <w:r>
          <w:rPr>
            <w:color w:val="000000"/>
          </w:rPr>
          <w:t>’ contributions:</w:t>
        </w:r>
      </w:ins>
      <w:r>
        <w:rPr>
          <w:color w:val="000000"/>
        </w:rPr>
        <w:t xml:space="preserve"> </w:t>
      </w:r>
      <w:r>
        <w:rPr>
          <w:b/>
          <w:bCs/>
          <w:color w:val="000000"/>
        </w:rPr>
        <w:t xml:space="preserve">a </w:t>
      </w:r>
      <w:r>
        <w:rPr>
          <w:color w:val="000000"/>
        </w:rPr>
        <w:t xml:space="preserve">= </w:t>
      </w:r>
      <w:r>
        <w:rPr>
          <w:b/>
          <w:bCs/>
          <w:color w:val="000000"/>
        </w:rPr>
        <w:t>Tw</w:t>
      </w:r>
      <w:r>
        <w:rPr>
          <w:color w:val="000000"/>
        </w:rPr>
        <w:t xml:space="preserve">, where </w:t>
      </w:r>
      <w:r>
        <w:rPr>
          <w:b/>
          <w:bCs/>
          <w:color w:val="000000"/>
        </w:rPr>
        <w:t>T</w:t>
      </w:r>
      <w:r>
        <w:rPr>
          <w:color w:val="000000"/>
        </w:rPr>
        <w:t xml:space="preserve"> is a triangular matrix of expected gene flow between ancestors and individuals [4,5]</w:t>
      </w:r>
      <w:ins w:id="101" w:author="Author" w:date="2020-09-08T20:41:00Z">
        <w:r>
          <w:rPr>
            <w:color w:val="000000"/>
          </w:rPr>
          <w:t xml:space="preserve"> and w is a vector</w:t>
        </w:r>
      </w:ins>
      <w:del w:id="102" w:author="Unknown Author" w:date="2020-09-21T14:12:47Z">
        <w:r>
          <w:rPr>
            <w:color w:val="000000"/>
          </w:rPr>
          <w:delText>…</w:delText>
        </w:r>
      </w:del>
      <w:ins w:id="103" w:author="Unknown Author" w:date="2020-09-21T14:12:47Z">
        <w:commentRangeStart w:id="11"/>
        <w:r>
          <w:rPr>
            <w:color w:val="000000"/>
          </w:rPr>
          <w:t xml:space="preserve"> of ancestors’ Mendelian sampling terms</w:t>
        </w:r>
      </w:ins>
      <w:ins w:id="104" w:author="Author" w:date="2020-09-08T20:41:00Z">
        <w:r>
          <w:rPr>
            <w:color w:val="000000"/>
          </w:rPr>
          <w:t>.</w:t>
        </w:r>
      </w:ins>
      <w:r>
        <w:rPr>
          <w:color w:val="000000"/>
        </w:rPr>
      </w:r>
      <w:commentRangeEnd w:id="11"/>
      <w:r>
        <w:commentReference w:id="11"/>
      </w:r>
      <w:r>
        <w:rPr>
          <w:color w:val="000000"/>
        </w:rPr>
        <w:t xml:space="preserve">. The method of García-Cortés </w:t>
      </w:r>
      <w:r>
        <w:rPr>
          <w:i/>
          <w:iCs/>
          <w:color w:val="000000"/>
        </w:rPr>
        <w:t>et al.</w:t>
      </w:r>
      <w:r>
        <w:rPr>
          <w:color w:val="000000"/>
        </w:rPr>
        <w:t xml:space="preserve"> [3] uses a path variable to partition the gene flow matrix </w:t>
      </w:r>
      <w:del w:id="105" w:author="Author" w:date="2020-09-08T20:42:00Z">
        <w:r>
          <w:rPr>
            <w:color w:val="000000"/>
          </w:rPr>
          <w:delText xml:space="preserve">into path specific gene flow matrices </w:delText>
        </w:r>
      </w:del>
      <w:r>
        <w:rPr>
          <w:b/>
          <w:bCs/>
          <w:color w:val="000000"/>
        </w:rPr>
        <w:t>T</w:t>
      </w:r>
      <w:r>
        <w:rPr>
          <w:color w:val="000000"/>
        </w:rPr>
        <w:t xml:space="preserve"> = </w:t>
      </w:r>
      <w:r>
        <w:rPr>
          <w:b/>
          <w:bCs/>
          <w:color w:val="000000"/>
        </w:rPr>
        <w:t>T</w:t>
      </w:r>
      <w:r>
        <w:rPr>
          <w:color w:val="000000"/>
          <w:vertAlign w:val="subscript"/>
        </w:rPr>
        <w:t>1</w:t>
      </w:r>
      <w:r>
        <w:rPr>
          <w:color w:val="000000"/>
        </w:rPr>
        <w:t xml:space="preserve"> + </w:t>
      </w:r>
      <w:r>
        <w:rPr>
          <w:b/>
          <w:bCs/>
          <w:color w:val="000000"/>
        </w:rPr>
        <w:t>T</w:t>
      </w:r>
      <w:r>
        <w:rPr>
          <w:color w:val="000000"/>
          <w:vertAlign w:val="subscript"/>
        </w:rPr>
        <w:t xml:space="preserve">2 </w:t>
      </w:r>
      <w:r>
        <w:rPr>
          <w:color w:val="000000"/>
        </w:rPr>
        <w:t xml:space="preserve">+ … + </w:t>
      </w:r>
      <w:r>
        <w:rPr>
          <w:b/>
          <w:bCs/>
          <w:color w:val="000000"/>
        </w:rPr>
        <w:t>T</w:t>
      </w:r>
      <w:r>
        <w:rPr>
          <w:color w:val="000000"/>
          <w:vertAlign w:val="subscript"/>
        </w:rPr>
        <w:t>p</w:t>
      </w:r>
      <w:r>
        <w:rPr>
          <w:color w:val="000000"/>
        </w:rPr>
        <w:t xml:space="preserve"> and with this partitions breeding values by paths </w:t>
      </w:r>
      <w:r>
        <w:rPr>
          <w:b/>
          <w:bCs/>
          <w:color w:val="000000"/>
        </w:rPr>
        <w:t>a</w:t>
      </w:r>
      <w:r>
        <w:rPr>
          <w:color w:val="000000"/>
        </w:rPr>
        <w:t xml:space="preserve"> = (</w:t>
      </w:r>
      <w:r>
        <w:rPr>
          <w:b/>
          <w:bCs/>
          <w:color w:val="000000"/>
        </w:rPr>
        <w:t>T</w:t>
      </w:r>
      <w:r>
        <w:rPr>
          <w:color w:val="000000"/>
          <w:vertAlign w:val="subscript"/>
        </w:rPr>
        <w:t>1</w:t>
      </w:r>
      <w:r>
        <w:rPr>
          <w:color w:val="000000"/>
        </w:rPr>
        <w:t xml:space="preserve"> + </w:t>
      </w:r>
      <w:r>
        <w:rPr>
          <w:b/>
          <w:bCs/>
          <w:color w:val="000000"/>
        </w:rPr>
        <w:t>T</w:t>
      </w:r>
      <w:r>
        <w:rPr>
          <w:color w:val="000000"/>
          <w:vertAlign w:val="subscript"/>
        </w:rPr>
        <w:t xml:space="preserve">2 </w:t>
      </w:r>
      <w:r>
        <w:rPr>
          <w:color w:val="000000"/>
        </w:rPr>
        <w:t xml:space="preserve">+ … + </w:t>
      </w:r>
      <w:r>
        <w:rPr>
          <w:b/>
          <w:bCs/>
          <w:color w:val="000000"/>
        </w:rPr>
        <w:t>T</w:t>
      </w:r>
      <w:r>
        <w:rPr>
          <w:color w:val="000000"/>
          <w:vertAlign w:val="subscript"/>
        </w:rPr>
        <w:t>p</w:t>
      </w:r>
      <w:r>
        <w:rPr>
          <w:color w:val="000000"/>
        </w:rPr>
        <w:t>)</w:t>
      </w:r>
      <w:r>
        <w:rPr>
          <w:b/>
          <w:bCs/>
          <w:color w:val="000000"/>
        </w:rPr>
        <w:t>w</w:t>
      </w:r>
      <w:r>
        <w:rPr>
          <w:color w:val="000000"/>
        </w:rPr>
        <w:t xml:space="preserve"> = </w:t>
      </w:r>
      <w:r>
        <w:rPr>
          <w:b/>
          <w:bCs/>
          <w:color w:val="000000"/>
        </w:rPr>
        <w:t>a</w:t>
      </w:r>
      <w:r>
        <w:rPr>
          <w:color w:val="000000"/>
          <w:vertAlign w:val="subscript"/>
        </w:rPr>
        <w:t>1</w:t>
      </w:r>
      <w:r>
        <w:rPr>
          <w:color w:val="000000"/>
        </w:rPr>
        <w:t xml:space="preserve"> + </w:t>
      </w:r>
      <w:r>
        <w:rPr>
          <w:b/>
          <w:bCs/>
          <w:color w:val="000000"/>
        </w:rPr>
        <w:t>a</w:t>
      </w:r>
      <w:r>
        <w:rPr>
          <w:color w:val="000000"/>
          <w:vertAlign w:val="subscript"/>
        </w:rPr>
        <w:t>2</w:t>
      </w:r>
      <w:r>
        <w:rPr>
          <w:color w:val="000000"/>
        </w:rPr>
        <w:t xml:space="preserve"> + … + </w:t>
      </w:r>
      <w:r>
        <w:rPr>
          <w:b/>
          <w:bCs/>
          <w:color w:val="000000"/>
        </w:rPr>
        <w:t>a</w:t>
      </w:r>
      <w:r>
        <w:rPr>
          <w:color w:val="000000"/>
          <w:vertAlign w:val="subscript"/>
        </w:rPr>
        <w:t>p</w:t>
      </w:r>
      <w:ins w:id="106" w:author="Unknown Author" w:date="2020-09-21T14:40:04Z">
        <w:r>
          <w:rPr>
            <w:color w:val="000000"/>
            <w:position w:val="0"/>
            <w:sz w:val="24"/>
            <w:sz w:val="24"/>
            <w:vertAlign w:val="baseline"/>
          </w:rPr>
          <w:t>, where T</w:t>
        </w:r>
      </w:ins>
      <w:ins w:id="107" w:author="Unknown Author" w:date="2020-09-21T14:40:04Z">
        <w:r>
          <w:rPr>
            <w:color w:val="000000"/>
            <w:vertAlign w:val="subscript"/>
          </w:rPr>
          <w:t>p</w:t>
        </w:r>
      </w:ins>
      <w:ins w:id="108" w:author="Unknown Author" w:date="2020-09-21T14:40:04Z">
        <w:r>
          <w:rPr>
            <w:color w:val="000000"/>
            <w:position w:val="0"/>
            <w:sz w:val="24"/>
            <w:sz w:val="24"/>
            <w:vertAlign w:val="baseline"/>
          </w:rPr>
          <w:t xml:space="preserve"> combines the contributions of ancestors of a specific level of the path variable (e.g. females and males)</w:t>
        </w:r>
      </w:ins>
      <w:commentRangeStart w:id="12"/>
      <w:r>
        <w:rPr>
          <w:color w:val="000000"/>
        </w:rPr>
        <w:t>.</w:t>
      </w:r>
      <w:r>
        <w:rPr>
          <w:color w:val="000000"/>
        </w:rPr>
      </w:r>
      <w:commentRangeEnd w:id="12"/>
      <w:r>
        <w:commentReference w:id="12"/>
      </w:r>
      <w:r>
        <w:rPr/>
        <w:commentReference w:id="13"/>
      </w:r>
      <w:r>
        <w:rPr>
          <w:color w:val="000000"/>
        </w:rPr>
        <w:t xml:space="preserve"> </w:t>
      </w:r>
      <w:del w:id="109" w:author="Unknown Author" w:date="2020-09-21T14:41:32Z">
        <w:r>
          <w:rPr>
            <w:color w:val="000000"/>
          </w:rPr>
          <w:delText>Summarising</w:delText>
        </w:r>
      </w:del>
      <w:ins w:id="110" w:author="Unknown Author" w:date="2020-09-21T14:41:32Z">
        <w:commentRangeStart w:id="14"/>
        <w:r>
          <w:rPr>
            <w:color w:val="000000"/>
          </w:rPr>
          <w:t>Aggregating</w:t>
        </w:r>
      </w:ins>
      <w:r>
        <w:rPr>
          <w:color w:val="000000"/>
        </w:rPr>
        <w:t xml:space="preserve"> these partitions </w:t>
      </w:r>
      <w:del w:id="111" w:author="Unknown Author" w:date="2020-09-21T14:41:36Z">
        <w:r>
          <w:rPr>
            <w:color w:val="000000"/>
          </w:rPr>
          <w:delText xml:space="preserve">marginally or conditionally </w:delText>
        </w:r>
      </w:del>
      <w:ins w:id="112" w:author="Unknown Author" w:date="2020-09-21T14:41:36Z">
        <w:r>
          <w:rPr>
            <w:color w:val="000000"/>
          </w:rPr>
          <w:t xml:space="preserve"> by</w:t>
        </w:r>
      </w:ins>
      <w:del w:id="113" w:author="Unknown Author" w:date="2020-09-21T14:41:36Z">
        <w:r>
          <w:rPr>
            <w:color w:val="000000"/>
          </w:rPr>
          <w:delText>on</w:delText>
        </w:r>
      </w:del>
      <w:r>
        <w:rPr>
          <w:color w:val="000000"/>
        </w:rPr>
        <w:t xml:space="preserve"> other variables </w:t>
      </w:r>
      <w:r>
        <w:rPr>
          <w:color w:val="000000"/>
        </w:rPr>
      </w:r>
      <w:commentRangeEnd w:id="14"/>
      <w:r>
        <w:commentReference w:id="14"/>
      </w:r>
      <w:r>
        <w:rPr>
          <w:color w:val="000000"/>
        </w:rPr>
        <w:t>(such as year of birth</w:t>
      </w:r>
      <w:ins w:id="114" w:author="Unknown Author" w:date="2020-09-21T14:44:01Z">
        <w:r>
          <w:rPr>
            <w:color w:val="000000"/>
          </w:rPr>
          <w:t>, insemination centres</w:t>
        </w:r>
      </w:ins>
      <w:r>
        <w:rPr>
          <w:color w:val="000000"/>
        </w:rPr>
        <w:t>) is a powerful way to analyse sources of genetic gain.</w:t>
      </w:r>
    </w:p>
    <w:p>
      <w:pPr>
        <w:pStyle w:val="Normal"/>
        <w:rPr/>
      </w:pPr>
      <w:r>
        <w:rPr>
          <w:color w:val="000000"/>
        </w:rPr>
        <w:t xml:space="preserve">The partitioning method has been used in a number of cases. Gorjanc </w:t>
      </w:r>
      <w:r>
        <w:rPr>
          <w:i/>
          <w:iCs/>
          <w:color w:val="000000"/>
        </w:rPr>
        <w:t>et al.</w:t>
      </w:r>
      <w:r>
        <w:rPr>
          <w:color w:val="000000"/>
        </w:rPr>
        <w:t xml:space="preserve"> [6] and Gorjanc </w:t>
      </w:r>
      <w:r>
        <w:rPr>
          <w:i/>
          <w:iCs/>
          <w:color w:val="000000"/>
        </w:rPr>
        <w:t>et al.</w:t>
      </w:r>
      <w:r>
        <w:rPr>
          <w:color w:val="000000"/>
        </w:rPr>
        <w:t xml:space="preserve"> [7] estimated contributions of </w:t>
      </w:r>
      <w:del w:id="115" w:author="Author" w:date="2020-09-08T20:46:00Z">
        <w:r>
          <w:rPr>
            <w:color w:val="000000"/>
          </w:rPr>
          <w:delText xml:space="preserve">national </w:delText>
        </w:r>
      </w:del>
      <w:r>
        <w:rPr>
          <w:color w:val="000000"/>
        </w:rPr>
        <w:t xml:space="preserve">breeding programmes </w:t>
      </w:r>
      <w:ins w:id="116" w:author="Author" w:date="2020-09-08T20:46:00Z">
        <w:r>
          <w:rPr>
            <w:color w:val="000000"/>
          </w:rPr>
          <w:t xml:space="preserve">in </w:t>
        </w:r>
      </w:ins>
      <w:ins w:id="117" w:author="Author" w:date="2020-09-08T20:47:00Z">
        <w:r>
          <w:rPr>
            <w:color w:val="000000"/>
          </w:rPr>
          <w:t xml:space="preserve">different countries </w:t>
        </w:r>
      </w:ins>
      <w:r>
        <w:rPr>
          <w:color w:val="000000"/>
        </w:rPr>
        <w:t xml:space="preserve">to </w:t>
      </w:r>
      <w:ins w:id="118" w:author="Author" w:date="2020-09-08T20:47:00Z">
        <w:r>
          <w:rPr>
            <w:color w:val="000000"/>
          </w:rPr>
          <w:t xml:space="preserve">global genetic trends in the </w:t>
        </w:r>
      </w:ins>
      <w:r>
        <w:rPr>
          <w:color w:val="000000"/>
        </w:rPr>
        <w:t>Brows-Swiss and Holstein</w:t>
      </w:r>
      <w:ins w:id="119" w:author="Unknown Author" w:date="2020-09-21T14:45:03Z">
        <w:r>
          <w:rPr>
            <w:color w:val="000000"/>
          </w:rPr>
          <w:t xml:space="preserve"> country specific and domestic</w:t>
        </w:r>
      </w:ins>
      <w:r>
        <w:rPr>
          <w:color w:val="000000"/>
        </w:rPr>
        <w:t xml:space="preserve"> </w:t>
      </w:r>
      <w:ins w:id="120" w:author="Author" w:date="2020-09-08T20:47:00Z">
        <w:r>
          <w:rPr>
            <w:color w:val="000000"/>
          </w:rPr>
          <w:t>populations</w:t>
        </w:r>
      </w:ins>
      <w:del w:id="121" w:author="Author" w:date="2020-09-08T20:47:00Z">
        <w:r>
          <w:rPr>
            <w:color w:val="000000"/>
          </w:rPr>
          <w:delText>country-specific</w:delText>
        </w:r>
      </w:del>
      <w:r>
        <w:rPr>
          <w:color w:val="000000"/>
        </w:rPr>
        <w:t xml:space="preserve"> </w:t>
      </w:r>
      <w:del w:id="122" w:author="Author" w:date="2020-09-08T20:47:00Z">
        <w:r>
          <w:rPr>
            <w:color w:val="000000"/>
          </w:rPr>
          <w:delText>and global genetic trends</w:delText>
        </w:r>
      </w:del>
      <w:r>
        <w:rPr>
          <w:color w:val="000000"/>
        </w:rPr>
        <w:t xml:space="preserve">. Špehar </w:t>
      </w:r>
      <w:r>
        <w:rPr>
          <w:i/>
          <w:iCs/>
          <w:color w:val="000000"/>
        </w:rPr>
        <w:t>et al.</w:t>
      </w:r>
      <w:r>
        <w:rPr>
          <w:color w:val="000000"/>
        </w:rPr>
        <w:t xml:space="preserve"> [8] estimated contributions of </w:t>
      </w:r>
      <w:del w:id="123" w:author="Author" w:date="2020-09-08T20:47:00Z">
        <w:r>
          <w:rPr>
            <w:color w:val="000000"/>
          </w:rPr>
          <w:delText>national selection</w:delText>
        </w:r>
      </w:del>
      <w:ins w:id="124" w:author="Author" w:date="2020-09-08T20:47:00Z">
        <w:r>
          <w:rPr>
            <w:color w:val="000000"/>
          </w:rPr>
          <w:t>domestic</w:t>
        </w:r>
      </w:ins>
      <w:r>
        <w:rPr>
          <w:color w:val="000000"/>
        </w:rPr>
        <w:t xml:space="preserve"> and </w:t>
      </w:r>
      <w:del w:id="125" w:author="Author" w:date="2020-09-10T13:36:00Z">
        <w:r>
          <w:rPr>
            <w:color w:val="000000"/>
          </w:rPr>
          <w:delText xml:space="preserve">importation </w:delText>
        </w:r>
      </w:del>
      <w:ins w:id="126" w:author="Author" w:date="2020-09-10T13:36:00Z">
        <w:r>
          <w:rPr>
            <w:color w:val="000000"/>
          </w:rPr>
          <w:t xml:space="preserve">foreign </w:t>
        </w:r>
      </w:ins>
      <w:ins w:id="127" w:author="Author" w:date="2020-09-08T20:48:00Z">
        <w:r>
          <w:rPr>
            <w:color w:val="000000"/>
          </w:rPr>
          <w:t>selection path</w:t>
        </w:r>
      </w:ins>
      <w:ins w:id="128" w:author="Author" w:date="2020-09-10T13:36:00Z">
        <w:r>
          <w:rPr>
            <w:color w:val="000000"/>
          </w:rPr>
          <w:t>s</w:t>
        </w:r>
      </w:ins>
      <w:ins w:id="129" w:author="Author" w:date="2020-09-08T20:48:00Z">
        <w:r>
          <w:rPr>
            <w:color w:val="000000"/>
          </w:rPr>
          <w:t xml:space="preserve"> to </w:t>
        </w:r>
      </w:ins>
      <w:del w:id="130" w:author="Author" w:date="2020-09-08T20:48:00Z">
        <w:r>
          <w:rPr>
            <w:color w:val="000000"/>
          </w:rPr>
          <w:delText xml:space="preserve">in </w:delText>
        </w:r>
      </w:del>
      <w:ins w:id="131" w:author="Unknown Author" w:date="2020-09-21T14:45:38Z">
        <w:r>
          <w:rPr>
            <w:color w:val="000000"/>
          </w:rPr>
          <w:t xml:space="preserve">genetic gain of </w:t>
        </w:r>
      </w:ins>
      <w:r>
        <w:rPr>
          <w:color w:val="000000"/>
        </w:rPr>
        <w:t>Croatian Simmental cattle</w:t>
      </w:r>
      <w:del w:id="132" w:author="Author" w:date="2020-09-08T20:48:00Z">
        <w:r>
          <w:rPr>
            <w:color w:val="000000"/>
          </w:rPr>
          <w:delText xml:space="preserve">. </w:delText>
        </w:r>
      </w:del>
      <w:ins w:id="133" w:author="Author" w:date="2020-09-08T20:48:00Z">
        <w:r>
          <w:rPr>
            <w:color w:val="000000"/>
          </w:rPr>
          <w:t xml:space="preserve"> whereas </w:t>
        </w:r>
      </w:ins>
      <w:r>
        <w:rPr>
          <w:color w:val="000000"/>
        </w:rPr>
        <w:t xml:space="preserve">Škorput </w:t>
      </w:r>
      <w:r>
        <w:rPr>
          <w:i/>
          <w:iCs/>
          <w:color w:val="000000"/>
        </w:rPr>
        <w:t>et al.</w:t>
      </w:r>
      <w:r>
        <w:rPr>
          <w:color w:val="000000"/>
        </w:rPr>
        <w:t xml:space="preserve"> [9] estimated </w:t>
      </w:r>
      <w:ins w:id="134" w:author="Author" w:date="2020-09-08T20:48:00Z">
        <w:r>
          <w:rPr>
            <w:color w:val="000000"/>
          </w:rPr>
          <w:t xml:space="preserve">such contributions to </w:t>
        </w:r>
      </w:ins>
      <w:del w:id="135" w:author="Author" w:date="2020-09-08T20:48:00Z">
        <w:r>
          <w:rPr>
            <w:color w:val="000000"/>
          </w:rPr>
          <w:delText xml:space="preserve">the contribution of national selection and importation in </w:delText>
        </w:r>
      </w:del>
      <w:r>
        <w:rPr>
          <w:color w:val="000000"/>
        </w:rPr>
        <w:t>two pig breeds in Croatia</w:t>
      </w:r>
      <w:ins w:id="136" w:author="Author" w:date="2020-09-08T20:49:00Z">
        <w:r>
          <w:rPr>
            <w:color w:val="000000"/>
          </w:rPr>
          <w:t xml:space="preserve">. The latter </w:t>
        </w:r>
      </w:ins>
      <w:del w:id="137" w:author="Unknown Author" w:date="2020-09-21T14:46:00Z">
        <w:r>
          <w:rPr>
            <w:color w:val="000000"/>
          </w:rPr>
          <w:delText>authors</w:delText>
        </w:r>
      </w:del>
      <w:ins w:id="138" w:author="Unknown Author" w:date="2020-09-21T14:46:00Z">
        <w:r>
          <w:rPr>
            <w:color w:val="000000"/>
          </w:rPr>
          <w:t>study</w:t>
        </w:r>
      </w:ins>
      <w:ins w:id="139" w:author="Author" w:date="2020-09-08T20:49:00Z">
        <w:r>
          <w:rPr>
            <w:color w:val="000000"/>
          </w:rPr>
          <w:t xml:space="preserve"> also </w:t>
        </w:r>
      </w:ins>
      <w:del w:id="140" w:author="Author" w:date="2020-09-08T20:49:00Z">
        <w:r>
          <w:rPr>
            <w:color w:val="000000"/>
          </w:rPr>
          <w:delText xml:space="preserve">, and </w:delText>
        </w:r>
      </w:del>
      <w:r>
        <w:rPr>
          <w:color w:val="000000"/>
        </w:rPr>
        <w:t xml:space="preserve">extended the analysis </w:t>
      </w:r>
      <w:del w:id="141" w:author="Unknown Author" w:date="2020-09-22T09:52:12Z">
        <w:r>
          <w:rPr>
            <w:color w:val="000000"/>
          </w:rPr>
          <w:delText>with the quantification of uncertainty</w:delText>
        </w:r>
      </w:del>
      <w:ins w:id="142" w:author="Unknown Author" w:date="2020-09-22T09:52:12Z">
        <w:commentRangeStart w:id="15"/>
        <w:r>
          <w:rPr>
            <w:color w:val="000000"/>
          </w:rPr>
          <w:t>by accounting for the uncertainty of the estimated breeding values and partitions</w:t>
        </w:r>
      </w:ins>
      <w:r>
        <w:rPr>
          <w:color w:val="000000"/>
        </w:rPr>
        <w:t xml:space="preserve"> </w:t>
      </w:r>
      <w:r>
        <w:rPr>
          <w:color w:val="000000"/>
        </w:rPr>
      </w:r>
      <w:commentRangeEnd w:id="15"/>
      <w:r>
        <w:commentReference w:id="15"/>
      </w:r>
      <w:r>
        <w:rPr/>
        <w:commentReference w:id="16"/>
      </w:r>
      <w:r>
        <w:rPr>
          <w:color w:val="000000"/>
        </w:rPr>
        <w:t>[2]. However, these studies used bespoke implementations of the partitioning method, for which no open-source software exists.</w:t>
      </w:r>
    </w:p>
    <w:p>
      <w:pPr>
        <w:pStyle w:val="Normal"/>
        <w:rPr>
          <w:color w:val="000000"/>
          <w:ins w:id="144" w:author="Author" w:date="2020-09-10T13:37:00Z"/>
        </w:rPr>
      </w:pPr>
      <w:ins w:id="143" w:author="Author" w:date="2020-09-10T13:37:00Z">
        <w:r>
          <w:rPr>
            <w:color w:val="000000"/>
          </w:rPr>
        </w:r>
      </w:ins>
    </w:p>
    <w:p>
      <w:pPr>
        <w:pStyle w:val="Normal"/>
        <w:rPr>
          <w:color w:val="000000"/>
          <w:ins w:id="149" w:author="Author" w:date="2020-09-10T13:39:00Z"/>
        </w:rPr>
      </w:pPr>
      <w:del w:id="145" w:author="Author" w:date="2020-09-10T13:38:00Z">
        <w:r>
          <w:rPr>
            <w:color w:val="000000"/>
          </w:rPr>
          <w:delText>We demonstrate the package with a stylized multi</w:delText>
          <w:noBreakHyphen/>
          <w:delText>tier breeding example usually applied in pig and poultry breeding.</w:delText>
        </w:r>
      </w:del>
      <w:del w:id="146" w:author="Author" w:date="2020-09-10T13:39:00Z">
        <w:r>
          <w:rPr>
            <w:color w:val="000000"/>
          </w:rPr>
          <w:delText xml:space="preserve">. </w:delText>
        </w:r>
      </w:del>
      <w:del w:id="147" w:author="Author" w:date="2020-09-10T13:38:00Z">
        <w:r>
          <w:rPr>
            <w:color w:val="000000"/>
          </w:rPr>
          <w:delText xml:space="preserve"> present the AlphaPart R package that implements a method for partitioning breeding values and genetic trends</w:delText>
        </w:r>
      </w:del>
      <w:del w:id="148" w:author="Author" w:date="2020-09-10T13:39:00Z">
        <w:r>
          <w:rPr>
            <w:color w:val="000000"/>
          </w:rPr>
          <w:delText>In this paper we</w:delText>
        </w:r>
      </w:del>
    </w:p>
    <w:p>
      <w:pPr>
        <w:pStyle w:val="Normal"/>
        <w:rPr/>
      </w:pPr>
      <w:r>
        <w:rPr>
          <w:color w:val="000000"/>
        </w:rPr>
        <w:t>The aim of this paper is to</w:t>
      </w:r>
      <w:del w:id="150" w:author="Author" w:date="2020-09-10T13:39:00Z">
        <w:r>
          <w:rPr>
            <w:color w:val="000000"/>
          </w:rPr>
          <w:delText>: i)</w:delText>
        </w:r>
      </w:del>
      <w:ins w:id="151" w:author="Author" w:date="2020-09-10T13:39:00Z">
        <w:r>
          <w:rPr>
            <w:color w:val="000000"/>
          </w:rPr>
          <w:t xml:space="preserve"> </w:t>
        </w:r>
      </w:ins>
      <w:r>
        <w:rPr>
          <w:color w:val="000000"/>
        </w:rPr>
        <w:t xml:space="preserve"> present the AlphaPart R package</w:t>
      </w:r>
      <w:del w:id="152" w:author="Author" w:date="2020-09-10T13:39:00Z">
        <w:r>
          <w:rPr>
            <w:color w:val="000000"/>
          </w:rPr>
          <w:delText>;</w:delText>
        </w:r>
      </w:del>
      <w:ins w:id="153" w:author="Author" w:date="2020-09-10T13:39:00Z">
        <w:r>
          <w:rPr>
            <w:color w:val="000000"/>
          </w:rPr>
          <w:t xml:space="preserve"> that implements a method for partitioning breeding values and genetic trends</w:t>
        </w:r>
      </w:ins>
      <w:ins w:id="154" w:author="Author" w:date="2020-09-10T13:38:00Z">
        <w:r>
          <w:rPr>
            <w:color w:val="000000"/>
          </w:rPr>
          <w:t>.</w:t>
        </w:r>
      </w:ins>
      <w:r>
        <w:rPr>
          <w:color w:val="000000"/>
        </w:rPr>
        <w:t xml:space="preserve"> </w:t>
      </w:r>
      <w:ins w:id="155" w:author="Author" w:date="2020-09-10T13:38:00Z">
        <w:r>
          <w:rPr>
            <w:color w:val="000000"/>
          </w:rPr>
          <w:t>We demonstrate the package with a stylized multi</w:t>
          <w:noBreakHyphen/>
          <w:t>tier breeding example usually applied in pig and poultry breeding</w:t>
        </w:r>
      </w:ins>
      <w:ins w:id="156" w:author="Author" w:date="2020-09-10T13:40:00Z">
        <w:r>
          <w:rPr>
            <w:color w:val="000000"/>
          </w:rPr>
          <w:t xml:space="preserve"> </w:t>
        </w:r>
      </w:ins>
      <w:ins w:id="157" w:author="Author" w:date="2020-09-10T13:38:00Z">
        <w:r>
          <w:rPr>
            <w:color w:val="000000"/>
          </w:rPr>
          <w:t>.</w:t>
        </w:r>
      </w:ins>
      <w:del w:id="158" w:author="Author" w:date="2020-09-10T13:40:00Z">
        <w:r>
          <w:rPr>
            <w:color w:val="000000"/>
          </w:rPr>
          <w:delText>genetic gain in the two tiers.</w:delText>
        </w:r>
      </w:del>
      <w:del w:id="159" w:author="Author" w:date="2020-09-08T20:50:00Z">
        <w:r>
          <w:rPr>
            <w:color w:val="000000"/>
          </w:rPr>
          <w:delText xml:space="preserve">on </w:delText>
        </w:r>
      </w:del>
      <w:del w:id="160" w:author="Author" w:date="2020-09-10T13:40:00Z">
        <w:r>
          <w:rPr>
            <w:color w:val="000000"/>
          </w:rPr>
          <w:delText xml:space="preserve">and the contribution of nucleus and multiplier selection </w:delText>
        </w:r>
      </w:del>
      <w:del w:id="161" w:author="Author" w:date="2020-09-10T13:38:00Z">
        <w:r>
          <w:rPr>
            <w:color w:val="000000"/>
          </w:rPr>
          <w:delText>multi</w:delText>
          <w:noBreakHyphen/>
          <w:delText xml:space="preserve">tier breeding example that quantifies nucleus-multiplier gene flow </w:delText>
        </w:r>
      </w:del>
      <w:del w:id="162" w:author="Author" w:date="2020-09-08T20:52:00Z">
        <w:r>
          <w:rPr>
            <w:color w:val="000000"/>
          </w:rPr>
          <w:delText xml:space="preserve">stylized </w:delText>
        </w:r>
      </w:del>
      <w:del w:id="163" w:author="Author" w:date="2020-09-10T13:38:00Z">
        <w:r>
          <w:rPr>
            <w:color w:val="000000"/>
          </w:rPr>
          <w:delText xml:space="preserve">and ii) demonstrate it with a simulated </w:delText>
        </w:r>
      </w:del>
    </w:p>
    <w:p>
      <w:pPr>
        <w:pStyle w:val="Heading1"/>
        <w:rPr/>
      </w:pPr>
      <w:r>
        <w:rPr/>
        <w:t>Implementation</w:t>
      </w:r>
    </w:p>
    <w:p>
      <w:pPr>
        <w:pStyle w:val="Normal"/>
        <w:numPr>
          <w:ilvl w:val="0"/>
          <w:numId w:val="1"/>
        </w:numPr>
        <w:ind w:left="0" w:right="0" w:hanging="0"/>
        <w:rPr/>
      </w:pPr>
      <w:ins w:id="164" w:author="Unknown Author" w:date="2020-09-24T14:48:03Z">
        <w:r>
          <w:rPr>
            <w:color w:val="000000"/>
          </w:rPr>
          <w:t xml:space="preserve">AlphaPart is an R package available from the CRAN repository at </w:t>
        </w:r>
      </w:ins>
      <w:hyperlink r:id="rId5">
        <w:ins w:id="165" w:author="Unknown Author" w:date="2020-09-24T14:48:03Z">
          <w:r>
            <w:rPr>
              <w:rStyle w:val="InternetLink"/>
              <w:color w:val="000000"/>
            </w:rPr>
            <w:t>https://CRAN.R-project.org/package=AlphaPart</w:t>
          </w:r>
        </w:ins>
      </w:hyperlink>
      <w:ins w:id="166" w:author="Unknown Author" w:date="2020-09-24T14:48:03Z">
        <w:r>
          <w:rPr>
            <w:color w:val="000000"/>
          </w:rPr>
          <w:t xml:space="preserve"> and</w:t>
        </w:r>
      </w:ins>
      <w:ins w:id="167" w:author="Unknown Author" w:date="2020-09-24T14:31:01Z">
        <w:r>
          <w:rPr>
            <w:color w:val="000000"/>
          </w:rPr>
          <w:t xml:space="preserve"> thus easily installed via install.packages(“AlphaPart”) and loaded with library(AlphaPart) command inside R. We developed the package with the aim to create a user-friendly implementation of the method for partitioning breeding values and genetic trends. The main function of the package is AlphaPart() that partitions the individual breeding values into contributions of pre-defined paths. The main input for the analysis </w:t>
        </w:r>
      </w:ins>
      <w:ins w:id="168" w:author="Unknown Author" w:date="2020-09-24T14:31:01Z">
        <w:r>
          <w:rPr>
            <w:rFonts w:eastAsia="Noto Sans CJK SC Regular" w:cs="Arial"/>
            <w:color w:val="000000"/>
            <w:sz w:val="24"/>
            <w:szCs w:val="24"/>
            <w:lang w:val="en-GB" w:eastAsia="zh-CN" w:bidi="hi-IN"/>
          </w:rPr>
          <w:t>is a data frame holding pedigree with animal/sire/dam or animal/sire/maternal-grandsire, a time-ordering variable such as year of birth, partition variable (path), and breeding values. containing the pedigree information.</w:t>
        </w:r>
      </w:ins>
      <w:ins w:id="169" w:author="Unknown Author" w:date="2020-09-24T14:31:01Z">
        <w:r>
          <w:rPr>
            <w:color w:val="000000"/>
          </w:rPr>
          <w:t xml:space="preserve"> The package contains two auxiliary functions to pre-process the input data, </w:t>
        </w:r>
      </w:ins>
      <w:ins w:id="170" w:author="Unknown Author" w:date="2020-09-24T15:25:29Z">
        <w:r>
          <w:rPr>
            <w:color w:val="000000"/>
          </w:rPr>
          <w:t>The pedFixBirthYear() function imputes missing or corrects erroneous years of birth. The pedSetBase() function sets the base population by specifying founders and removing older pedigree records. The package also contains four auxiliary function to assist with the analysis of partition anaylsis. The AlphaPartSubset() function keeps partitions for specified paths, the AlphaPartSum() function sums the partitions of several paths, the AlphaPartSubset() and AlphaPartSum() functions simplify the presentation of partitioning analysis.</w:t>
        </w:r>
      </w:ins>
    </w:p>
    <w:p>
      <w:pPr>
        <w:pStyle w:val="Normal"/>
        <w:numPr>
          <w:ilvl w:val="0"/>
          <w:numId w:val="1"/>
        </w:numPr>
        <w:ind w:left="0" w:right="0" w:hanging="0"/>
        <w:rPr/>
      </w:pPr>
      <w:ins w:id="171" w:author="Unknown Author" w:date="2020-09-24T15:27:29Z">
        <w:r>
          <w:rPr>
            <w:color w:val="000000"/>
          </w:rPr>
          <w:t>The use of the package is user-friendly, since all the functions have self-explanatory names. The only input required from the used is the initial data frame. All the post-analysis functions can handle classes that are the outputs of the previous function.</w:t>
        </w:r>
      </w:ins>
    </w:p>
    <w:p>
      <w:pPr>
        <w:pStyle w:val="Normal"/>
        <w:numPr>
          <w:ilvl w:val="0"/>
          <w:numId w:val="1"/>
        </w:numPr>
        <w:ind w:left="0" w:right="0" w:hanging="0"/>
        <w:rPr>
          <w:color w:val="000000"/>
        </w:rPr>
      </w:pPr>
      <w:del w:id="172" w:author="Unknown Author" w:date="2020-09-24T15:30:32Z">
        <w:r>
          <w:rPr>
            <w:color w:val="000000"/>
          </w:rPr>
          <w:delText xml:space="preserve">We first </w:delText>
        </w:r>
      </w:del>
      <w:del w:id="173" w:author="Author" w:date="2020-09-08T20:51:00Z">
        <w:r>
          <w:rPr>
            <w:color w:val="000000"/>
          </w:rPr>
          <w:delText xml:space="preserve">demonstrate </w:delText>
        </w:r>
      </w:del>
      <w:del w:id="174" w:author="Unknown Author" w:date="2020-09-24T15:30:32Z">
        <w:r>
          <w:rPr>
            <w:color w:val="000000"/>
          </w:rPr>
          <w:delText xml:space="preserve">give an explanation of the AlphaPart package and its functions, and illustrate its usage with  </w:delText>
        </w:r>
      </w:del>
      <w:del w:id="175" w:author="Author" w:date="2020-09-08T20:52:00Z">
        <w:r>
          <w:rPr>
            <w:color w:val="000000"/>
          </w:rPr>
          <w:delText xml:space="preserve">on </w:delText>
        </w:r>
      </w:del>
      <w:del w:id="176" w:author="Unknown Author" w:date="2020-09-24T15:30:32Z">
        <w:r>
          <w:rPr>
            <w:color w:val="000000"/>
          </w:rPr>
          <w:delText xml:space="preserve">an example dataset. Next, we describe the simulation of a </w:delText>
        </w:r>
      </w:del>
      <w:del w:id="177" w:author="Author" w:date="2020-09-08T20:52:00Z">
        <w:r>
          <w:rPr>
            <w:color w:val="000000"/>
          </w:rPr>
          <w:delText xml:space="preserve">stylized </w:delText>
        </w:r>
      </w:del>
      <w:del w:id="178" w:author="Unknown Author" w:date="2020-09-24T15:30:32Z">
        <w:r>
          <w:rPr>
            <w:color w:val="000000"/>
          </w:rPr>
          <w:delText>multi</w:delText>
          <w:noBreakHyphen/>
          <w:delText>tier breeding example to demonstrate the use of AlphaPart.</w:delText>
        </w:r>
      </w:del>
    </w:p>
    <w:p>
      <w:pPr>
        <w:pStyle w:val="Heading2"/>
        <w:numPr>
          <w:ilvl w:val="1"/>
          <w:numId w:val="1"/>
        </w:numPr>
        <w:rPr>
          <w:lang w:val="en-GB"/>
        </w:rPr>
      </w:pPr>
      <w:ins w:id="179" w:author="Unknown Author" w:date="2020-09-24T15:31:24Z">
        <w:r>
          <w:rPr>
            <w:lang w:val="en-GB"/>
          </w:rPr>
          <w:t>Example session</w:t>
        </w:r>
      </w:ins>
      <w:del w:id="180" w:author="Unknown Author" w:date="2020-09-24T15:31:24Z">
        <w:r>
          <w:rPr>
            <w:lang w:val="en-GB"/>
          </w:rPr>
          <w:delText>AlphaPart</w:delText>
        </w:r>
      </w:del>
    </w:p>
    <w:p>
      <w:pPr>
        <w:pStyle w:val="Normal"/>
        <w:rPr/>
      </w:pPr>
      <w:del w:id="181" w:author="Unknown Author" w:date="2020-09-24T14:47:44Z">
        <w:r>
          <w:rPr/>
          <w:delText xml:space="preserve">AlphaPart is an R package available from the CRAN repository at </w:delText>
        </w:r>
      </w:del>
      <w:hyperlink r:id="rId6">
        <w:del w:id="182" w:author="Unknown Author" w:date="2020-09-24T14:47:44Z">
          <w:r>
            <w:rPr>
              <w:rStyle w:val="InternetLink"/>
              <w:rFonts w:eastAsia="Nimbus Mono L"/>
              <w:highlight w:val="white"/>
            </w:rPr>
            <w:delText>https://CRAN.R-project.org/package=AlphaPart</w:delText>
          </w:r>
        </w:del>
      </w:hyperlink>
      <w:del w:id="183" w:author="Unknown Author" w:date="2020-09-24T14:47:44Z">
        <w:r>
          <w:rPr/>
          <w:delText>.</w:delText>
        </w:r>
      </w:del>
      <w:r>
        <w:rPr/>
        <w:t xml:space="preserve"> </w:t>
      </w:r>
      <w:del w:id="184" w:author="Unknown Author" w:date="2020-09-24T15:31:37Z">
        <w:r>
          <w:rPr/>
          <w:delText>It consis</w:delText>
        </w:r>
      </w:del>
      <w:del w:id="185" w:author="Unknown Author" w:date="2020-09-24T15:31:37Z">
        <w:r>
          <w:rPr>
            <w:highlight w:val="white"/>
          </w:rPr>
          <w:delText>ts of the main function</w:delText>
        </w:r>
      </w:del>
      <w:del w:id="186" w:author="Unknown Author" w:date="2020-09-24T15:31:37Z">
        <w:r>
          <w:rPr>
            <w:rFonts w:ascii="Courier" w:hAnsi="Courier"/>
            <w:highlight w:val="white"/>
          </w:rPr>
          <w:delText xml:space="preserve"> </w:delText>
        </w:r>
      </w:del>
      <w:del w:id="187" w:author="Unknown Author" w:date="2020-09-24T15:31:37Z">
        <w:r>
          <w:rPr>
            <w:rFonts w:cs="Courier" w:ascii="Courier" w:hAnsi="Courier"/>
            <w:highlight w:val="white"/>
          </w:rPr>
          <w:delText>AlphaPart()</w:delText>
        </w:r>
      </w:del>
      <w:del w:id="188" w:author="Unknown Author" w:date="2020-09-24T15:31:37Z">
        <w:r>
          <w:rPr>
            <w:highlight w:val="white"/>
          </w:rPr>
          <w:delText xml:space="preserve"> for partitioning breeding values and auxiliary functions for manipulating data and summarizing, visualizing</w:delText>
        </w:r>
      </w:del>
      <w:del w:id="189" w:author="Author" w:date="2020-09-08T20:54:00Z">
        <w:r>
          <w:rPr>
            <w:highlight w:val="white"/>
          </w:rPr>
          <w:delText>,</w:delText>
        </w:r>
      </w:del>
      <w:del w:id="190" w:author="Unknown Author" w:date="2020-09-24T15:31:37Z">
        <w:r>
          <w:rPr>
            <w:highlight w:val="white"/>
          </w:rPr>
          <w:delText xml:space="preserve"> and saving results. </w:delText>
        </w:r>
      </w:del>
      <w:ins w:id="191" w:author="Unknown Author" w:date="2020-09-24T15:31:38Z">
        <w:r>
          <w:rPr>
            <w:color w:val="000000"/>
            <w:highlight w:val="white"/>
          </w:rPr>
          <w:t>Here, we demonstrate the functionality of the software on a simulated example. Consider a case of a small population (pop1) that imports genetic material from two larger populations (pop2, pop3) with a higher genetic mean. Assume presence of genotype-environment interactions and the genetic correlation of trait (h</w:t>
        </w:r>
      </w:ins>
      <w:ins w:id="192" w:author="Unknown Author" w:date="2020-09-24T15:31:38Z">
        <w:r>
          <w:rPr>
            <w:color w:val="000000"/>
            <w:highlight w:val="white"/>
            <w:vertAlign w:val="superscript"/>
          </w:rPr>
          <w:t>2</w:t>
        </w:r>
      </w:ins>
      <w:ins w:id="193" w:author="Unknown Author" w:date="2020-09-24T15:31:38Z">
        <w:r>
          <w:rPr>
            <w:color w:val="000000"/>
            <w:position w:val="0"/>
            <w:sz w:val="24"/>
            <w:sz w:val="24"/>
            <w:highlight w:val="white"/>
            <w:vertAlign w:val="baseline"/>
          </w:rPr>
          <w:t>=0.7)</w:t>
        </w:r>
      </w:ins>
      <w:ins w:id="194" w:author="Unknown Author" w:date="2020-09-24T15:31:38Z">
        <w:r>
          <w:rPr>
            <w:color w:val="000000"/>
            <w:highlight w:val="white"/>
          </w:rPr>
          <w:t xml:space="preserve"> </w:t>
        </w:r>
      </w:ins>
      <w:ins w:id="195" w:author="Unknown Author" w:date="2020-09-24T15:31:38Z">
        <w:r>
          <w:rPr>
            <w:rFonts w:eastAsia="Noto Sans CJK SC Regular" w:cs="Arial"/>
            <w:color w:val="000000"/>
            <w:sz w:val="24"/>
            <w:szCs w:val="24"/>
            <w:highlight w:val="white"/>
            <w:lang w:val="en-GB" w:eastAsia="zh-CN" w:bidi="hi-IN"/>
          </w:rPr>
          <w:t>in pop1 with trait in pop2 (h</w:t>
        </w:r>
      </w:ins>
      <w:ins w:id="196" w:author="Unknown Author" w:date="2020-09-24T15:31:38Z">
        <w:r>
          <w:rPr>
            <w:rFonts w:eastAsia="Noto Sans CJK SC Regular" w:cs="Arial"/>
            <w:color w:val="000000"/>
            <w:sz w:val="24"/>
            <w:szCs w:val="24"/>
            <w:highlight w:val="white"/>
            <w:vertAlign w:val="superscript"/>
            <w:lang w:val="en-GB" w:eastAsia="zh-CN" w:bidi="hi-IN"/>
          </w:rPr>
          <w:t>2</w:t>
        </w:r>
      </w:ins>
      <w:ins w:id="197" w:author="Unknown Author" w:date="2020-09-24T15:31:38Z">
        <w:r>
          <w:rPr>
            <w:rFonts w:eastAsia="Noto Sans CJK SC Regular" w:cs="Arial"/>
            <w:color w:val="000000"/>
            <w:position w:val="0"/>
            <w:sz w:val="24"/>
            <w:sz w:val="24"/>
            <w:szCs w:val="24"/>
            <w:highlight w:val="white"/>
            <w:vertAlign w:val="baseline"/>
            <w:lang w:val="en-GB" w:eastAsia="zh-CN" w:bidi="hi-IN"/>
          </w:rPr>
          <w:t>=0.9)</w:t>
        </w:r>
      </w:ins>
      <w:ins w:id="198" w:author="Unknown Author" w:date="2020-09-24T15:31:38Z">
        <w:r>
          <w:rPr>
            <w:rFonts w:eastAsia="Noto Sans CJK SC Regular" w:cs="Arial"/>
            <w:color w:val="000000"/>
            <w:sz w:val="24"/>
            <w:szCs w:val="24"/>
            <w:highlight w:val="white"/>
            <w:lang w:val="en-GB" w:eastAsia="zh-CN" w:bidi="hi-IN"/>
          </w:rPr>
          <w:t xml:space="preserve"> of 0.9 and with trait in pop3 (h</w:t>
        </w:r>
      </w:ins>
      <w:ins w:id="199" w:author="Unknown Author" w:date="2020-09-24T15:31:38Z">
        <w:r>
          <w:rPr>
            <w:rFonts w:eastAsia="Noto Sans CJK SC Regular" w:cs="Arial"/>
            <w:color w:val="000000"/>
            <w:sz w:val="24"/>
            <w:szCs w:val="24"/>
            <w:highlight w:val="white"/>
            <w:vertAlign w:val="superscript"/>
            <w:lang w:val="en-GB" w:eastAsia="zh-CN" w:bidi="hi-IN"/>
          </w:rPr>
          <w:t>2</w:t>
        </w:r>
      </w:ins>
      <w:ins w:id="200" w:author="Unknown Author" w:date="2020-09-24T15:31:38Z">
        <w:r>
          <w:rPr>
            <w:rFonts w:eastAsia="Noto Sans CJK SC Regular" w:cs="Arial"/>
            <w:color w:val="000000"/>
            <w:position w:val="0"/>
            <w:sz w:val="24"/>
            <w:sz w:val="24"/>
            <w:szCs w:val="24"/>
            <w:highlight w:val="white"/>
            <w:vertAlign w:val="baseline"/>
            <w:lang w:val="en-GB" w:eastAsia="zh-CN" w:bidi="hi-IN"/>
          </w:rPr>
          <w:t>=0.9)</w:t>
        </w:r>
      </w:ins>
      <w:ins w:id="201" w:author="Unknown Author" w:date="2020-09-24T15:31:38Z">
        <w:r>
          <w:rPr>
            <w:rFonts w:eastAsia="Noto Sans CJK SC Regular" w:cs="Arial"/>
            <w:color w:val="000000"/>
            <w:sz w:val="24"/>
            <w:szCs w:val="24"/>
            <w:highlight w:val="white"/>
            <w:lang w:val="en-GB" w:eastAsia="zh-CN" w:bidi="hi-IN"/>
          </w:rPr>
          <w:t xml:space="preserve"> of 0.8. </w:t>
        </w:r>
      </w:ins>
      <w:ins w:id="202" w:author="Unknown Author" w:date="2020-09-24T15:31:38Z">
        <w:r>
          <w:rPr>
            <w:color w:val="000000"/>
            <w:highlight w:val="white"/>
          </w:rPr>
          <w:t xml:space="preserve">Assume 20 generations of selection of males on phenotypic values in which pop1 imports 20% of their </w:t>
        </w:r>
      </w:ins>
      <w:ins w:id="203" w:author="Unknown Author" w:date="2020-09-24T15:31:38Z">
        <w:r>
          <w:rPr>
            <w:color w:val="000000"/>
            <w:highlight w:val="white"/>
          </w:rPr>
          <w:t xml:space="preserve">male </w:t>
        </w:r>
      </w:ins>
      <w:ins w:id="204" w:author="Unknown Author" w:date="2020-09-24T15:31:38Z">
        <w:r>
          <w:rPr>
            <w:color w:val="000000"/>
            <w:highlight w:val="white"/>
          </w:rPr>
          <w:t xml:space="preserve">genetic material from pop2 and pop3. To optimize the breeding strategy the pop1 would like to know how much of the genetic gain they observe comes from selection of males or females in each of the populations. Hence we would like to partition the breeding values by a population variable. First, we prepare the input data frame </w:t>
        </w:r>
      </w:ins>
      <w:ins w:id="205" w:author="Unknown Author" w:date="2020-09-24T15:31:38Z">
        <w:r>
          <w:rPr>
            <w:rFonts w:ascii="Courier" w:hAnsi="Courier"/>
            <w:color w:val="000000"/>
            <w:highlight w:val="white"/>
          </w:rPr>
          <w:t>PedEval</w:t>
        </w:r>
      </w:ins>
      <w:ins w:id="206" w:author="Unknown Author" w:date="2020-09-24T15:31:38Z">
        <w:r>
          <w:rPr>
            <w:color w:val="000000"/>
            <w:highlight w:val="white"/>
          </w:rPr>
          <w:t xml:space="preserve"> containing the </w:t>
        </w:r>
      </w:ins>
      <w:ins w:id="207" w:author="Unknown Author" w:date="2020-09-24T15:31:38Z">
        <w:r>
          <w:rPr>
            <w:rFonts w:cs="Courier"/>
            <w:color w:val="000000"/>
            <w:highlight w:val="white"/>
          </w:rPr>
          <w:t xml:space="preserve">ID for each individuals and its parents (individual </w:t>
        </w:r>
      </w:ins>
      <w:ins w:id="208" w:author="Unknown Author" w:date="2020-09-24T15:31:38Z">
        <w:r>
          <w:rPr>
            <w:rFonts w:cs="Courier" w:ascii="Courier" w:hAnsi="Courier"/>
            <w:color w:val="000000"/>
            <w:highlight w:val="white"/>
          </w:rPr>
          <w:t>IId</w:t>
        </w:r>
      </w:ins>
      <w:ins w:id="209" w:author="Unknown Author" w:date="2020-09-24T15:31:38Z">
        <w:r>
          <w:rPr>
            <w:rFonts w:cs="Courier"/>
            <w:color w:val="000000"/>
            <w:highlight w:val="white"/>
          </w:rPr>
          <w:t xml:space="preserve">, father </w:t>
        </w:r>
      </w:ins>
      <w:ins w:id="210" w:author="Unknown Author" w:date="2020-09-24T15:31:38Z">
        <w:r>
          <w:rPr>
            <w:rFonts w:cs="Courier" w:ascii="Courier" w:hAnsi="Courier"/>
            <w:color w:val="000000"/>
            <w:highlight w:val="white"/>
          </w:rPr>
          <w:t>FId</w:t>
        </w:r>
      </w:ins>
      <w:ins w:id="211" w:author="Unknown Author" w:date="2020-09-24T15:31:38Z">
        <w:r>
          <w:rPr>
            <w:rFonts w:cs="Courier"/>
            <w:color w:val="000000"/>
            <w:highlight w:val="white"/>
          </w:rPr>
          <w:t xml:space="preserve">, and mother </w:t>
        </w:r>
      </w:ins>
      <w:ins w:id="212" w:author="Unknown Author" w:date="2020-09-24T15:31:38Z">
        <w:r>
          <w:rPr>
            <w:rFonts w:cs="Courier" w:ascii="Courier" w:hAnsi="Courier"/>
            <w:color w:val="000000"/>
            <w:highlight w:val="white"/>
          </w:rPr>
          <w:t>Mid</w:t>
        </w:r>
      </w:ins>
      <w:ins w:id="213" w:author="Unknown Author" w:date="2020-09-24T15:31:38Z">
        <w:r>
          <w:rPr>
            <w:rFonts w:cs="Courier"/>
            <w:color w:val="000000"/>
            <w:highlight w:val="white"/>
          </w:rPr>
          <w:t xml:space="preserve">), generation </w:t>
        </w:r>
      </w:ins>
      <w:ins w:id="214" w:author="Unknown Author" w:date="2020-09-24T15:31:38Z">
        <w:r>
          <w:rPr>
            <w:rFonts w:cs="Courier"/>
            <w:color w:val="000000"/>
            <w:highlight w:val="white"/>
          </w:rPr>
          <w:t>of birth</w:t>
        </w:r>
      </w:ins>
      <w:ins w:id="215" w:author="Unknown Author" w:date="2020-09-24T15:31:38Z">
        <w:r>
          <w:rPr>
            <w:rFonts w:cs="Courier"/>
            <w:color w:val="000000"/>
            <w:highlight w:val="white"/>
          </w:rPr>
          <w:t xml:space="preserve"> (</w:t>
        </w:r>
      </w:ins>
      <w:ins w:id="216" w:author="Unknown Author" w:date="2020-09-24T15:31:38Z">
        <w:r>
          <w:rPr>
            <w:rFonts w:cs="Courier" w:ascii="Courier" w:hAnsi="Courier"/>
            <w:color w:val="000000"/>
            <w:highlight w:val="white"/>
          </w:rPr>
          <w:t>Generation</w:t>
        </w:r>
      </w:ins>
      <w:ins w:id="217" w:author="Unknown Author" w:date="2020-09-24T15:31:38Z">
        <w:r>
          <w:rPr>
            <w:rFonts w:cs="Courier"/>
            <w:color w:val="000000"/>
            <w:highlight w:val="white"/>
          </w:rPr>
          <w:t>), population (</w:t>
        </w:r>
      </w:ins>
      <w:ins w:id="218" w:author="Unknown Author" w:date="2020-09-24T15:31:38Z">
        <w:r>
          <w:rPr>
            <w:rFonts w:cs="Courier" w:ascii="Courier" w:hAnsi="Courier"/>
            <w:color w:val="000000"/>
            <w:highlight w:val="white"/>
          </w:rPr>
          <w:t>Pop</w:t>
        </w:r>
      </w:ins>
      <w:ins w:id="219" w:author="Unknown Author" w:date="2020-09-24T15:31:38Z">
        <w:r>
          <w:rPr>
            <w:rFonts w:cs="Courier" w:ascii="Courier" w:hAnsi="Courier"/>
            <w:color w:val="000000"/>
            <w:highlight w:val="white"/>
          </w:rPr>
          <w:t>ulation)</w:t>
        </w:r>
      </w:ins>
      <w:ins w:id="220" w:author="Unknown Author" w:date="2020-09-24T15:31:38Z">
        <w:r>
          <w:rPr>
            <w:rFonts w:cs="Courier"/>
            <w:color w:val="000000"/>
            <w:highlight w:val="white"/>
          </w:rPr>
          <w:t>, and breeding values (</w:t>
        </w:r>
      </w:ins>
      <w:ins w:id="221" w:author="Unknown Author" w:date="2020-09-24T15:31:38Z">
        <w:r>
          <w:rPr>
            <w:rFonts w:cs="Courier" w:ascii="Courier" w:hAnsi="Courier"/>
            <w:color w:val="000000"/>
            <w:highlight w:val="white"/>
          </w:rPr>
          <w:t>Tbv</w:t>
        </w:r>
      </w:ins>
      <w:ins w:id="222" w:author="Unknown Author" w:date="2020-09-24T15:31:38Z">
        <w:r>
          <w:rPr>
            <w:rFonts w:cs="Courier"/>
            <w:color w:val="000000"/>
            <w:highlight w:val="white"/>
          </w:rPr>
          <w:t>) for the correlated trait (Figure 1).</w:t>
        </w:r>
      </w:ins>
    </w:p>
    <w:p>
      <w:pPr>
        <w:pStyle w:val="Normal"/>
        <w:rPr/>
      </w:pPr>
      <w:r>
        <w:rPr>
          <w:rFonts w:cs="Courier"/>
          <w:color w:val="000000"/>
          <w:highlight w:val="white"/>
        </w:rPr>
        <w:drawing>
          <wp:inline distT="0" distB="0" distL="0" distR="0">
            <wp:extent cx="3058795" cy="14382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3058795" cy="1438275"/>
                    </a:xfrm>
                    <a:prstGeom prst="rect">
                      <a:avLst/>
                    </a:prstGeom>
                  </pic:spPr>
                </pic:pic>
              </a:graphicData>
            </a:graphic>
          </wp:inline>
        </w:drawing>
      </w:r>
    </w:p>
    <w:p>
      <w:pPr>
        <w:pStyle w:val="Normal"/>
        <w:rPr/>
      </w:pPr>
      <w:ins w:id="225" w:author="Unknown Author" w:date="2020-09-28T13:48:01Z">
        <w:r>
          <w:rPr>
            <w:rFonts w:cs="Courier"/>
            <w:color w:val="000000"/>
            <w:highlight w:val="white"/>
          </w:rPr>
          <w:t>Figure 1: Example input data frame for partitioning analysis. The data frame holds  individual’</w:t>
        </w:r>
      </w:ins>
      <w:ins w:id="226" w:author="Unknown Author" w:date="2020-09-28T13:48:01Z">
        <w:r>
          <w:rPr>
            <w:rFonts w:cs="Courier"/>
            <w:color w:val="000000"/>
            <w:highlight w:val="white"/>
          </w:rPr>
          <w:t>s</w:t>
        </w:r>
      </w:ins>
      <w:ins w:id="227" w:author="Unknown Author" w:date="2020-09-28T13:48:01Z">
        <w:r>
          <w:rPr>
            <w:rFonts w:cs="Courier"/>
            <w:color w:val="000000"/>
            <w:highlight w:val="white"/>
          </w:rPr>
          <w:t xml:space="preserve"> generation, ID (I</w:t>
        </w:r>
      </w:ins>
      <w:ins w:id="228" w:author="Unknown Author" w:date="2020-09-28T13:49:03Z">
        <w:r>
          <w:rPr>
            <w:rFonts w:cs="Courier"/>
            <w:color w:val="000000"/>
            <w:highlight w:val="white"/>
          </w:rPr>
          <w:t>Id), father’s ID</w:t>
        </w:r>
      </w:ins>
      <w:ins w:id="229" w:author="Unknown Author" w:date="2020-09-28T13:49:03Z">
        <w:r>
          <w:rPr>
            <w:rFonts w:cs="Courier"/>
            <w:color w:val="000000"/>
            <w:highlight w:val="white"/>
          </w:rPr>
          <w:t>s</w:t>
        </w:r>
      </w:ins>
      <w:ins w:id="230" w:author="Unknown Author" w:date="2020-09-28T13:49:03Z">
        <w:r>
          <w:rPr>
            <w:rFonts w:cs="Courier"/>
            <w:color w:val="000000"/>
            <w:highlight w:val="white"/>
          </w:rPr>
          <w:t xml:space="preserve"> (Fid), mother’s ID (MId)</w:t>
        </w:r>
      </w:ins>
      <w:ins w:id="231" w:author="Unknown Author" w:date="2020-09-28T13:50:09Z">
        <w:r>
          <w:rPr>
            <w:rFonts w:cs="Courier"/>
            <w:color w:val="000000"/>
            <w:highlight w:val="white"/>
          </w:rPr>
          <w:t>, population and true breeding value (Tbv).</w:t>
        </w:r>
      </w:ins>
    </w:p>
    <w:p>
      <w:pPr>
        <w:pStyle w:val="Normal"/>
        <w:rPr/>
      </w:pPr>
      <w:ins w:id="232" w:author="Unknown Author" w:date="2020-09-28T14:29:06Z">
        <w:r>
          <w:rPr/>
          <w:t xml:space="preserve">Since we simulated the data, we have no missing or erroneous generations of birth. </w:t>
        </w:r>
      </w:ins>
      <w:ins w:id="233" w:author="Unknown Author" w:date="2020-09-28T14:23:10Z">
        <w:r>
          <w:rPr/>
          <w:t xml:space="preserve">If we had, we would correct or impute then using fix </w:t>
        </w:r>
      </w:ins>
      <w:ins w:id="234" w:author="Unknown Author" w:date="2020-09-28T14:23:10Z">
        <w:r>
          <w:rPr/>
          <w:t xml:space="preserve">them using </w:t>
        </w:r>
      </w:ins>
      <w:ins w:id="235" w:author="Unknown Author" w:date="2020-09-28T14:23:10Z">
        <w:r>
          <w:rPr>
            <w:rFonts w:ascii="Courier" w:hAnsi="Courier"/>
          </w:rPr>
          <w:t>pedFixBirthYear()</w:t>
        </w:r>
      </w:ins>
      <w:ins w:id="236" w:author="Unknown Author" w:date="2020-09-28T14:23:10Z">
        <w:r>
          <w:rPr/>
          <w:t xml:space="preserve"> function:</w:t>
        </w:r>
      </w:ins>
    </w:p>
    <w:p>
      <w:pPr>
        <w:pStyle w:val="Normal"/>
        <w:rPr/>
      </w:pPr>
      <w:ins w:id="237" w:author="Unknown Author" w:date="2020-09-28T14:23:10Z">
        <w:r>
          <w:rPr/>
        </w:r>
      </w:ins>
    </w:p>
    <w:p>
      <w:pPr>
        <w:pStyle w:val="Code"/>
        <w:rPr>
          <w:sz w:val="20"/>
          <w:szCs w:val="20"/>
        </w:rPr>
      </w:pPr>
      <w:ins w:id="238" w:author="Unknown Author" w:date="2020-09-28T14:23:10Z">
        <w:r>
          <w:rPr>
            <w:sz w:val="20"/>
            <w:szCs w:val="20"/>
          </w:rPr>
          <w:t xml:space="preserve">PedEval </w:t>
        </w:r>
      </w:ins>
      <w:ins w:id="239" w:author="Unknown Author" w:date="2020-09-28T14:23:10Z">
        <w:r>
          <w:rPr>
            <w:rFonts w:eastAsia="Noto Sans CJK SC Regular" w:cs="Arial"/>
            <w:color w:val="00000A"/>
            <w:kern w:val="0"/>
            <w:sz w:val="20"/>
            <w:szCs w:val="20"/>
            <w:lang w:val="en-GB" w:eastAsia="zh-CN" w:bidi="hi-IN"/>
          </w:rPr>
          <w:t>←</w:t>
        </w:r>
      </w:ins>
      <w:ins w:id="240" w:author="Unknown Author" w:date="2020-09-28T14:23:10Z">
        <w:r>
          <w:rPr>
            <w:sz w:val="20"/>
            <w:szCs w:val="20"/>
          </w:rPr>
          <w:t xml:space="preserve"> </w:t>
        </w:r>
      </w:ins>
      <w:ins w:id="241" w:author="Unknown Author" w:date="2020-09-28T14:23:10Z">
        <w:r>
          <w:rPr>
            <w:sz w:val="20"/>
            <w:szCs w:val="20"/>
          </w:rPr>
          <w:t>pedFixBirthYear(x = PedEval,</w:t>
        </w:r>
      </w:ins>
    </w:p>
    <w:p>
      <w:pPr>
        <w:pStyle w:val="Code"/>
        <w:rPr>
          <w:sz w:val="20"/>
          <w:szCs w:val="20"/>
        </w:rPr>
      </w:pPr>
      <w:ins w:id="242" w:author="Unknown Author" w:date="2020-09-28T14:23:10Z">
        <w:r>
          <w:rPr>
            <w:sz w:val="20"/>
            <w:szCs w:val="20"/>
          </w:rPr>
          <w:t xml:space="preserve">                          </w:t>
        </w:r>
      </w:ins>
      <w:ins w:id="243" w:author="Unknown Author" w:date="2020-09-28T14:23:10Z">
        <w:r>
          <w:rPr>
            <w:sz w:val="20"/>
            <w:szCs w:val="20"/>
          </w:rPr>
          <w:t>interval=1,</w:t>
        </w:r>
      </w:ins>
    </w:p>
    <w:p>
      <w:pPr>
        <w:pStyle w:val="Code"/>
        <w:widowControl/>
        <w:suppressAutoHyphens w:val="true"/>
        <w:overflowPunct w:val="false"/>
        <w:bidi w:val="0"/>
        <w:spacing w:lineRule="auto" w:line="480" w:before="0" w:after="240"/>
        <w:ind w:left="0" w:right="0" w:hanging="0"/>
        <w:jc w:val="left"/>
        <w:rPr>
          <w:sz w:val="20"/>
          <w:szCs w:val="20"/>
        </w:rPr>
      </w:pPr>
      <w:ins w:id="244" w:author="Unknown Author" w:date="2020-09-28T14:23:10Z">
        <w:r>
          <w:rPr>
            <w:sz w:val="20"/>
            <w:szCs w:val="20"/>
          </w:rPr>
          <w:t xml:space="preserve">                          </w:t>
        </w:r>
      </w:ins>
      <w:ins w:id="245" w:author="Unknown Author" w:date="2020-09-28T14:23:10Z">
        <w:r>
          <w:rPr>
            <w:sz w:val="20"/>
            <w:szCs w:val="20"/>
          </w:rPr>
          <w:t>colId = "IId", colFid = "FId", colMid = "MId")</w:t>
        </w:r>
      </w:ins>
    </w:p>
    <w:p>
      <w:pPr>
        <w:pStyle w:val="Normal"/>
        <w:rPr/>
      </w:pPr>
      <w:ins w:id="246" w:author="Unknown Author" w:date="2020-09-28T14:31:03Z">
        <w:r>
          <w:rPr/>
          <w:t>Our data frame contains information on 20 years of selection, 10 of those import. If we wanted to consider only the generations in which we perfo</w:t>
        </w:r>
      </w:ins>
      <w:ins w:id="247" w:author="Unknown Author" w:date="2020-09-28T14:32:00Z">
        <w:r>
          <w:rPr/>
          <w:t xml:space="preserve">rm import of genetic material, </w:t>
        </w:r>
      </w:ins>
      <w:ins w:id="248" w:author="Unknown Author" w:date="2020-09-28T14:32:00Z">
        <w:r>
          <w:rPr>
            <w:rFonts w:eastAsia="Noto Sans CJK SC Regular" w:cs="Arial"/>
            <w:color w:val="00000A"/>
            <w:kern w:val="0"/>
            <w:sz w:val="24"/>
            <w:szCs w:val="24"/>
            <w:lang w:val="en-GB" w:eastAsia="zh-CN" w:bidi="hi-IN"/>
          </w:rPr>
          <w:t>i.e.</w:t>
        </w:r>
      </w:ins>
      <w:ins w:id="249" w:author="Unknown Author" w:date="2020-09-28T14:32:00Z">
        <w:r>
          <w:rPr/>
          <w:t xml:space="preserve"> generations 10 to 20, we would use function </w:t>
        </w:r>
      </w:ins>
      <w:ins w:id="250" w:author="Unknown Author" w:date="2020-09-28T14:32:00Z">
        <w:r>
          <w:rPr>
            <w:rFonts w:ascii="Courier" w:hAnsi="Courier"/>
          </w:rPr>
          <w:t>pedSetBase()</w:t>
        </w:r>
      </w:ins>
      <w:ins w:id="251" w:author="Unknown Author" w:date="2020-09-28T14:32:00Z">
        <w:r>
          <w:rPr/>
          <w:t xml:space="preserve"> to rebase the pedigree:</w:t>
        </w:r>
      </w:ins>
    </w:p>
    <w:p>
      <w:pPr>
        <w:pStyle w:val="Code"/>
        <w:rPr>
          <w:sz w:val="20"/>
          <w:szCs w:val="20"/>
        </w:rPr>
      </w:pPr>
      <w:ins w:id="252" w:author="Unknown Author" w:date="2020-09-28T14:33:47Z">
        <w:r>
          <w:rPr>
            <w:sz w:val="20"/>
            <w:szCs w:val="20"/>
          </w:rPr>
          <w:t xml:space="preserve">PedEval </w:t>
        </w:r>
      </w:ins>
      <w:ins w:id="253" w:author="Unknown Author" w:date="2020-09-28T14:33:47Z">
        <w:r>
          <w:rPr>
            <w:rFonts w:eastAsia="Noto Sans CJK SC Regular" w:cs="Arial"/>
            <w:color w:val="00000A"/>
            <w:kern w:val="0"/>
            <w:sz w:val="20"/>
            <w:szCs w:val="20"/>
            <w:lang w:val="en-GB" w:eastAsia="zh-CN" w:bidi="hi-IN"/>
          </w:rPr>
          <w:t>←</w:t>
        </w:r>
      </w:ins>
      <w:ins w:id="254" w:author="Unknown Author" w:date="2020-09-28T14:33:47Z">
        <w:r>
          <w:rPr>
            <w:sz w:val="20"/>
            <w:szCs w:val="20"/>
          </w:rPr>
          <w:t xml:space="preserve"> </w:t>
        </w:r>
      </w:ins>
      <w:ins w:id="255" w:author="Unknown Author" w:date="2020-09-28T14:33:47Z">
        <w:r>
          <w:rPr>
            <w:sz w:val="20"/>
            <w:szCs w:val="20"/>
          </w:rPr>
          <w:t>pedSetBase(x = PedEval,</w:t>
        </w:r>
      </w:ins>
    </w:p>
    <w:p>
      <w:pPr>
        <w:pStyle w:val="Code"/>
        <w:rPr>
          <w:sz w:val="20"/>
          <w:szCs w:val="20"/>
        </w:rPr>
      </w:pPr>
      <w:ins w:id="256" w:author="Unknown Author" w:date="2020-09-28T14:33:47Z">
        <w:r>
          <w:rPr>
            <w:sz w:val="20"/>
            <w:szCs w:val="20"/>
          </w:rPr>
          <w:t xml:space="preserve">                     </w:t>
        </w:r>
      </w:ins>
      <w:ins w:id="257" w:author="Unknown Author" w:date="2020-09-28T14:33:47Z">
        <w:r>
          <w:rPr>
            <w:sz w:val="20"/>
            <w:szCs w:val="20"/>
          </w:rPr>
          <w:t>keep = PedEval$Generation &gt; 10,</w:t>
        </w:r>
      </w:ins>
    </w:p>
    <w:p>
      <w:pPr>
        <w:pStyle w:val="Code"/>
        <w:rPr>
          <w:sz w:val="20"/>
          <w:szCs w:val="20"/>
          <w:ins w:id="260" w:author="Unknown Author" w:date="2020-09-28T14:30:39Z"/>
        </w:rPr>
      </w:pPr>
      <w:ins w:id="258" w:author="Unknown Author" w:date="2020-09-28T14:33:47Z">
        <w:r>
          <w:rPr>
            <w:sz w:val="20"/>
            <w:szCs w:val="20"/>
          </w:rPr>
          <w:t xml:space="preserve">                     </w:t>
        </w:r>
      </w:ins>
      <w:ins w:id="259" w:author="Unknown Author" w:date="2020-09-28T14:33:47Z">
        <w:r>
          <w:rPr>
            <w:sz w:val="20"/>
            <w:szCs w:val="20"/>
          </w:rPr>
          <w:t>colId = "IId", colFid = "FId", colMid = "MId")</w:t>
        </w:r>
      </w:ins>
    </w:p>
    <w:p>
      <w:pPr>
        <w:pStyle w:val="Normal"/>
        <w:rPr/>
      </w:pPr>
      <w:del w:id="261" w:author="Unknown Author" w:date="2020-09-24T15:45:32Z">
        <w:r>
          <w:rPr/>
          <w:delText>We install and load the package with:</w:delText>
        </w:r>
      </w:del>
    </w:p>
    <w:p>
      <w:pPr>
        <w:pStyle w:val="Code"/>
        <w:rPr/>
      </w:pPr>
      <w:del w:id="262" w:author="Unknown Author" w:date="2020-09-24T15:45:32Z">
        <w:r>
          <w:rPr/>
          <w:delText>&gt; install.packages(pkg = “AlphaPart”)</w:delText>
          <w:br/>
          <w:delText>&gt; library(package = "AlphaPart")</w:delText>
        </w:r>
      </w:del>
    </w:p>
    <w:p>
      <w:pPr>
        <w:pStyle w:val="Normal"/>
        <w:rPr>
          <w:rFonts w:cs="Courier"/>
          <w:color w:val="000000"/>
        </w:rPr>
      </w:pPr>
      <w:del w:id="263" w:author="Unknown Author" w:date="2020-09-24T15:45:32Z">
        <w:r>
          <w:rPr>
            <w:highlight w:val="white"/>
          </w:rPr>
          <w:delText>T</w:delText>
        </w:r>
      </w:del>
      <w:del w:id="264" w:author="Unknown Author" w:date="2020-09-24T15:45:32Z">
        <w:r>
          <w:rPr/>
          <w:delText xml:space="preserve">he package includes an example dataset </w:delText>
        </w:r>
      </w:del>
      <w:del w:id="265" w:author="Unknown Author" w:date="2020-09-24T15:45:32Z">
        <w:r>
          <w:rPr>
            <w:rFonts w:cs="Courier" w:ascii="Courier" w:hAnsi="Courier"/>
          </w:rPr>
          <w:delText>AlphaPart.ped</w:delText>
        </w:r>
      </w:del>
      <w:del w:id="266" w:author="Unknown Author" w:date="2020-09-24T15:45:32Z">
        <w:r>
          <w:rPr>
            <w:rFonts w:cs="Times New Roman"/>
          </w:rPr>
          <w:delText xml:space="preserve">. </w:delText>
        </w:r>
      </w:del>
      <w:del w:id="267" w:author="Unknown Author" w:date="2020-09-24T15:45:32Z">
        <w:r>
          <w:rPr>
            <w:rFonts w:cs="Courier"/>
          </w:rPr>
          <w:delText xml:space="preserve">The dataset includes information on a </w:delText>
        </w:r>
      </w:del>
      <w:del w:id="268" w:author="Unknown Author" w:date="2020-09-24T15:45:32Z">
        <w:r>
          <w:rPr>
            <w:rFonts w:cs="Courier"/>
            <w:color w:val="000000"/>
          </w:rPr>
          <w:delText>four</w:delText>
          <w:noBreakHyphen/>
          <w:delText xml:space="preserve">generation pedigree with </w:delText>
        </w:r>
      </w:del>
      <w:del w:id="269" w:author="Unknown Author" w:date="2020-09-24T15:56:24Z">
        <w:r>
          <w:rPr>
            <w:rFonts w:cs="Courier"/>
            <w:color w:val="000000"/>
          </w:rPr>
          <w:delText xml:space="preserve">for each individual its own ID and that of its parents  (individual </w:delText>
        </w:r>
      </w:del>
      <w:del w:id="270" w:author="Unknown Author" w:date="2020-09-24T15:56:24Z">
        <w:r>
          <w:rPr>
            <w:rFonts w:cs="Courier" w:ascii="Courier" w:hAnsi="Courier"/>
            <w:color w:val="000000"/>
          </w:rPr>
          <w:delText>IId</w:delText>
        </w:r>
      </w:del>
      <w:del w:id="271" w:author="Unknown Author" w:date="2020-09-24T15:56:24Z">
        <w:r>
          <w:rPr>
            <w:rFonts w:cs="Courier"/>
            <w:color w:val="000000"/>
          </w:rPr>
          <w:delText xml:space="preserve">, father </w:delText>
        </w:r>
      </w:del>
      <w:del w:id="272" w:author="Unknown Author" w:date="2020-09-24T15:56:24Z">
        <w:r>
          <w:rPr>
            <w:rFonts w:cs="Courier" w:ascii="Courier" w:hAnsi="Courier"/>
            <w:color w:val="000000"/>
          </w:rPr>
          <w:delText>FId</w:delText>
        </w:r>
      </w:del>
      <w:del w:id="273" w:author="Unknown Author" w:date="2020-09-24T15:56:24Z">
        <w:r>
          <w:rPr>
            <w:rFonts w:cs="Courier"/>
            <w:color w:val="000000"/>
          </w:rPr>
          <w:delText xml:space="preserve">, and mother </w:delText>
        </w:r>
      </w:del>
      <w:del w:id="274" w:author="Unknown Author" w:date="2020-09-24T15:56:24Z">
        <w:r>
          <w:rPr>
            <w:rFonts w:cs="Courier" w:ascii="Courier" w:hAnsi="Courier"/>
            <w:color w:val="000000"/>
          </w:rPr>
          <w:delText>MId</w:delText>
        </w:r>
      </w:del>
      <w:del w:id="275" w:author="Unknown Author" w:date="2020-09-24T15:56:24Z">
        <w:r>
          <w:rPr>
            <w:rFonts w:cs="Courier"/>
            <w:color w:val="000000"/>
          </w:rPr>
          <w:delText>) and further information about the its generation (</w:delText>
        </w:r>
      </w:del>
      <w:del w:id="276" w:author="Unknown Author" w:date="2020-09-24T15:56:24Z">
        <w:r>
          <w:rPr>
            <w:rFonts w:cs="Courier" w:ascii="Courier" w:hAnsi="Courier"/>
            <w:color w:val="000000"/>
          </w:rPr>
          <w:delText>gen</w:delText>
        </w:r>
      </w:del>
      <w:del w:id="277" w:author="Unknown Author" w:date="2020-09-24T15:56:24Z">
        <w:r>
          <w:rPr>
            <w:rFonts w:cs="Courier"/>
            <w:color w:val="000000"/>
          </w:rPr>
          <w:delText>), country</w:delText>
        </w:r>
      </w:del>
      <w:r>
        <w:rPr/>
        <w:commentReference w:id="17"/>
      </w:r>
      <w:del w:id="278" w:author="Unknown Author" w:date="2020-09-24T15:56:24Z">
        <w:r>
          <w:rPr>
            <w:rFonts w:cs="Courier"/>
            <w:color w:val="000000"/>
          </w:rPr>
          <w:delText xml:space="preserve"> (domestic or imported) country, gender, and breeding values for trait 1 (</w:delText>
        </w:r>
      </w:del>
      <w:del w:id="279" w:author="Unknown Author" w:date="2020-09-24T15:56:24Z">
        <w:r>
          <w:rPr>
            <w:rFonts w:cs="Courier" w:ascii="Courier" w:hAnsi="Courier"/>
            <w:color w:val="000000"/>
          </w:rPr>
          <w:delText>bv1</w:delText>
        </w:r>
      </w:del>
      <w:del w:id="280" w:author="Unknown Author" w:date="2020-09-24T15:56:24Z">
        <w:r>
          <w:rPr>
            <w:rFonts w:cs="Courier"/>
            <w:color w:val="000000"/>
          </w:rPr>
          <w:delText>) and trait 2 (</w:delText>
        </w:r>
      </w:del>
      <w:del w:id="281" w:author="Unknown Author" w:date="2020-09-24T15:56:24Z">
        <w:r>
          <w:rPr>
            <w:rFonts w:cs="Courier" w:ascii="Courier" w:hAnsi="Courier"/>
            <w:color w:val="000000"/>
          </w:rPr>
          <w:delText>bv2</w:delText>
        </w:r>
      </w:del>
      <w:del w:id="282" w:author="Unknown Author" w:date="2020-09-24T15:56:24Z">
        <w:r>
          <w:rPr>
            <w:rFonts w:cs="Courier"/>
            <w:color w:val="000000"/>
          </w:rPr>
          <w:delText>).</w:delText>
        </w:r>
      </w:del>
    </w:p>
    <w:p>
      <w:pPr>
        <w:pStyle w:val="Code"/>
        <w:rPr>
          <w:color w:val="000000"/>
          <w:sz w:val="20"/>
          <w:szCs w:val="20"/>
        </w:rPr>
      </w:pPr>
      <w:del w:id="283" w:author="Unknown Author" w:date="2020-09-24T15:45:32Z">
        <w:r>
          <w:rPr>
            <w:color w:val="000000"/>
            <w:sz w:val="20"/>
            <w:szCs w:val="20"/>
          </w:rPr>
          <w:delText>&gt; head(AlphaPart.ped, n = 3)</w:delText>
        </w:r>
      </w:del>
    </w:p>
    <w:p>
      <w:pPr>
        <w:pStyle w:val="Code"/>
        <w:rPr>
          <w:color w:val="000000"/>
          <w:sz w:val="20"/>
          <w:szCs w:val="20"/>
        </w:rPr>
      </w:pPr>
      <w:del w:id="284" w:author="Unknown Author" w:date="2020-09-24T15:45:32Z">
        <w:r>
          <w:rPr>
            <w:color w:val="000000"/>
            <w:sz w:val="20"/>
            <w:szCs w:val="20"/>
          </w:rPr>
          <w:delText>|IId |FId |MId | gen|country  |gender | bv1| bv2|</w:delText>
        </w:r>
      </w:del>
    </w:p>
    <w:p>
      <w:pPr>
        <w:pStyle w:val="Code"/>
        <w:rPr>
          <w:color w:val="000000"/>
          <w:sz w:val="20"/>
          <w:szCs w:val="20"/>
        </w:rPr>
      </w:pPr>
      <w:del w:id="285" w:author="Unknown Author" w:date="2020-09-24T15:45:32Z">
        <w:r>
          <w:rPr>
            <w:color w:val="000000"/>
            <w:sz w:val="20"/>
            <w:szCs w:val="20"/>
          </w:rPr>
          <w:delText>|:---|:---|:---|---:|:--------|:------|---:|---:|</w:delText>
        </w:r>
      </w:del>
    </w:p>
    <w:p>
      <w:pPr>
        <w:pStyle w:val="Code"/>
        <w:rPr>
          <w:color w:val="000000"/>
          <w:sz w:val="20"/>
          <w:szCs w:val="20"/>
        </w:rPr>
      </w:pPr>
      <w:del w:id="286" w:author="Unknown Author" w:date="2020-09-24T15:45:32Z">
        <w:r>
          <w:rPr>
            <w:color w:val="000000"/>
            <w:sz w:val="20"/>
            <w:szCs w:val="20"/>
          </w:rPr>
          <w:delText>|A   |    |    |   1|domestic |F      | 100|  88|</w:delText>
        </w:r>
      </w:del>
    </w:p>
    <w:p>
      <w:pPr>
        <w:pStyle w:val="Code"/>
        <w:rPr>
          <w:color w:val="000000"/>
          <w:sz w:val="20"/>
          <w:szCs w:val="20"/>
        </w:rPr>
      </w:pPr>
      <w:del w:id="287" w:author="Unknown Author" w:date="2020-09-24T15:45:32Z">
        <w:r>
          <w:rPr>
            <w:color w:val="000000"/>
            <w:sz w:val="20"/>
            <w:szCs w:val="20"/>
          </w:rPr>
          <w:delText>|B   |    |    |   1|import   |M      | 105| 110|</w:delText>
        </w:r>
      </w:del>
    </w:p>
    <w:p>
      <w:pPr>
        <w:pStyle w:val="Code"/>
        <w:rPr>
          <w:color w:val="000000"/>
          <w:sz w:val="20"/>
          <w:szCs w:val="20"/>
        </w:rPr>
      </w:pPr>
      <w:del w:id="288" w:author="Unknown Author" w:date="2020-09-24T15:45:32Z">
        <w:r>
          <w:rPr>
            <w:color w:val="000000"/>
            <w:sz w:val="20"/>
            <w:szCs w:val="20"/>
          </w:rPr>
          <w:delText>|C   |B   |A   |   2|domestic |F      | 104| 100|</w:delText>
        </w:r>
      </w:del>
    </w:p>
    <w:p>
      <w:pPr>
        <w:pStyle w:val="Normal"/>
        <w:rPr/>
      </w:pPr>
      <w:del w:id="289" w:author="Unknown Author" w:date="2020-09-24T15:45:32Z">
        <w:r>
          <w:rPr/>
          <w:delText xml:space="preserve">Here we describe and demonstrate the functions with the </w:delText>
        </w:r>
      </w:del>
      <w:del w:id="290" w:author="Unknown Author" w:date="2020-09-24T15:45:32Z">
        <w:r>
          <w:rPr>
            <w:rFonts w:ascii="Courier" w:hAnsi="Courier"/>
          </w:rPr>
          <w:delText>AlphaPart.ped</w:delText>
        </w:r>
      </w:del>
      <w:del w:id="291" w:author="Unknown Author" w:date="2020-09-24T15:45:32Z">
        <w:r>
          <w:rPr>
            <w:rFonts w:ascii="Courier New" w:hAnsi="Courier New"/>
          </w:rPr>
          <w:delText xml:space="preserve"> </w:delText>
        </w:r>
      </w:del>
      <w:del w:id="292" w:author="Unknown Author" w:date="2020-09-24T15:45:32Z">
        <w:r>
          <w:rPr/>
          <w:delText xml:space="preserve">dataset. </w:delText>
        </w:r>
      </w:del>
      <w:r>
        <w:rPr/>
        <w:t xml:space="preserve">We use </w:t>
      </w:r>
      <w:r>
        <w:rPr>
          <w:color w:val="000000"/>
        </w:rPr>
        <w:t xml:space="preserve">the </w:t>
      </w:r>
      <w:r>
        <w:rPr>
          <w:rFonts w:ascii="Courier" w:hAnsi="Courier"/>
          <w:color w:val="000000"/>
        </w:rPr>
        <w:t>AlphaPart()</w:t>
      </w:r>
      <w:r>
        <w:rPr>
          <w:color w:val="000000"/>
        </w:rPr>
        <w:t xml:space="preserve"> function to partition breeding values for </w:t>
      </w:r>
      <w:ins w:id="293" w:author="Unknown Author" w:date="2020-09-28T10:53:23Z">
        <w:r>
          <w:rPr>
            <w:color w:val="000000"/>
          </w:rPr>
          <w:t>the observed trait</w:t>
        </w:r>
      </w:ins>
      <w:del w:id="294" w:author="Unknown Author" w:date="2020-09-28T10:53:23Z">
        <w:r>
          <w:rPr>
            <w:color w:val="000000"/>
          </w:rPr>
          <w:delText>trait 1</w:delText>
        </w:r>
      </w:del>
      <w:r>
        <w:rPr>
          <w:color w:val="000000"/>
        </w:rPr>
        <w:t xml:space="preserve"> (</w:t>
      </w:r>
      <w:ins w:id="295" w:author="Unknown Author" w:date="2020-09-28T12:29:33Z">
        <w:r>
          <w:rPr>
            <w:rFonts w:ascii="Courier" w:hAnsi="Courier"/>
            <w:color w:val="000000"/>
          </w:rPr>
          <w:t>T</w:t>
        </w:r>
      </w:ins>
      <w:r>
        <w:rPr>
          <w:rFonts w:ascii="Courier" w:hAnsi="Courier"/>
          <w:color w:val="000000"/>
        </w:rPr>
        <w:t>bv</w:t>
      </w:r>
      <w:del w:id="296" w:author="Unknown Author" w:date="2020-09-28T10:53:29Z">
        <w:r>
          <w:rPr>
            <w:rFonts w:ascii="Courier" w:hAnsi="Courier"/>
            <w:color w:val="000000"/>
          </w:rPr>
          <w:delText>1</w:delText>
        </w:r>
      </w:del>
      <w:r>
        <w:rPr>
          <w:color w:val="000000"/>
        </w:rPr>
        <w:t xml:space="preserve">) by the </w:t>
      </w:r>
      <w:del w:id="297" w:author="Unknown Author" w:date="2020-09-28T10:53:32Z">
        <w:r>
          <w:rPr>
            <w:color w:val="000000"/>
          </w:rPr>
          <w:delText xml:space="preserve">country </w:delText>
        </w:r>
      </w:del>
      <w:ins w:id="298" w:author="Unknown Author" w:date="2020-09-28T10:53:32Z">
        <w:r>
          <w:rPr/>
          <w:t>population (</w:t>
        </w:r>
      </w:ins>
      <w:ins w:id="299" w:author="Unknown Author" w:date="2020-09-28T10:53:32Z">
        <w:r>
          <w:rPr>
            <w:rFonts w:ascii="Courier" w:hAnsi="Courier"/>
          </w:rPr>
          <w:t>Population</w:t>
        </w:r>
      </w:ins>
      <w:ins w:id="300" w:author="Unknown Author" w:date="2020-09-28T10:53:32Z">
        <w:r>
          <w:rPr/>
          <w:t xml:space="preserve">) </w:t>
        </w:r>
      </w:ins>
      <w:r>
        <w:rPr/>
        <w:t xml:space="preserve">variable into </w:t>
      </w:r>
      <w:del w:id="301" w:author="Unknown Author" w:date="2020-09-28T10:53:37Z">
        <w:r>
          <w:rPr/>
          <w:delText xml:space="preserve">domestic and import </w:delText>
        </w:r>
      </w:del>
      <w:r>
        <w:rPr/>
        <w:t>contributions</w:t>
      </w:r>
      <w:ins w:id="302" w:author="Unknown Author" w:date="2020-09-28T10:53:38Z">
        <w:r>
          <w:rPr/>
          <w:t xml:space="preserve"> of selection in population 1 (domestic selection), population 2 (import) and population 3</w:t>
        </w:r>
      </w:ins>
      <w:ins w:id="303" w:author="Unknown Author" w:date="2020-09-28T10:54:15Z">
        <w:r>
          <w:rPr/>
          <w:t xml:space="preserve"> (import)</w:t>
        </w:r>
      </w:ins>
      <w:r>
        <w:rPr/>
        <w:t>:</w:t>
      </w:r>
    </w:p>
    <w:p>
      <w:pPr>
        <w:pStyle w:val="Code"/>
        <w:rPr/>
      </w:pPr>
      <w:del w:id="304" w:author="Unknown Author" w:date="2020-09-28T10:55:13Z">
        <w:r>
          <w:rPr>
            <w:sz w:val="20"/>
            <w:szCs w:val="20"/>
          </w:rPr>
          <w:delText>&gt; data(</w:delText>
        </w:r>
      </w:del>
      <w:del w:id="305" w:author="Unknown Author" w:date="2020-09-28T10:54:22Z">
        <w:r>
          <w:rPr>
            <w:sz w:val="20"/>
            <w:szCs w:val="20"/>
          </w:rPr>
          <w:delText>AlphaPart.ped</w:delText>
        </w:r>
      </w:del>
      <w:del w:id="306" w:author="Unknown Author" w:date="2020-09-28T10:55:16Z">
        <w:r>
          <w:rPr>
            <w:sz w:val="20"/>
            <w:szCs w:val="20"/>
          </w:rPr>
          <w:delText>)</w:delText>
          <w:br/>
        </w:r>
      </w:del>
      <w:r>
        <w:rPr>
          <w:sz w:val="20"/>
          <w:szCs w:val="20"/>
        </w:rPr>
        <w:t xml:space="preserve">&gt; part &lt;- AlphaPart(x = </w:t>
      </w:r>
      <w:ins w:id="307" w:author="Unknown Author" w:date="2020-09-28T10:55:19Z">
        <w:r>
          <w:rPr>
            <w:sz w:val="20"/>
            <w:szCs w:val="20"/>
          </w:rPr>
          <w:t>PedEval</w:t>
        </w:r>
      </w:ins>
      <w:del w:id="308" w:author="Unknown Author" w:date="2020-09-28T10:55:19Z">
        <w:r>
          <w:rPr>
            <w:sz w:val="20"/>
            <w:szCs w:val="20"/>
          </w:rPr>
          <w:delText>AlphaPart.ped</w:delText>
        </w:r>
      </w:del>
      <w:r>
        <w:rPr>
          <w:sz w:val="20"/>
          <w:szCs w:val="20"/>
        </w:rPr>
        <w:t>,</w:t>
        <w:br/>
        <w:t xml:space="preserve">                    colPath = “</w:t>
      </w:r>
      <w:del w:id="309" w:author="Unknown Author" w:date="2020-09-28T10:55:23Z">
        <w:r>
          <w:rPr>
            <w:sz w:val="20"/>
            <w:szCs w:val="20"/>
          </w:rPr>
          <w:delText>country</w:delText>
        </w:r>
      </w:del>
      <w:ins w:id="310" w:author="Unknown Author" w:date="2020-09-28T13:10:27Z">
        <w:r>
          <w:rPr>
            <w:sz w:val="20"/>
            <w:szCs w:val="20"/>
          </w:rPr>
          <w:t>Population</w:t>
        </w:r>
      </w:ins>
      <w:r>
        <w:rPr>
          <w:sz w:val="20"/>
          <w:szCs w:val="20"/>
        </w:rPr>
        <w:t>”,</w:t>
        <w:br/>
        <w:t xml:space="preserve">                    colBV = “</w:t>
      </w:r>
      <w:del w:id="311" w:author="Unknown Author" w:date="2020-09-28T12:28:17Z">
        <w:r>
          <w:rPr>
            <w:sz w:val="20"/>
            <w:szCs w:val="20"/>
          </w:rPr>
          <w:delText>b</w:delText>
        </w:r>
      </w:del>
      <w:ins w:id="312" w:author="Unknown Author" w:date="2020-09-28T12:28:19Z">
        <w:r>
          <w:rPr>
            <w:sz w:val="20"/>
            <w:szCs w:val="20"/>
          </w:rPr>
          <w:t>Tbv</w:t>
        </w:r>
      </w:ins>
      <w:del w:id="313" w:author="Unknown Author" w:date="2020-09-28T12:28:17Z">
        <w:r>
          <w:rPr>
            <w:sz w:val="20"/>
            <w:szCs w:val="20"/>
          </w:rPr>
          <w:delText>v</w:delText>
        </w:r>
      </w:del>
      <w:r>
        <w:rPr>
          <w:sz w:val="20"/>
          <w:szCs w:val="20"/>
        </w:rPr>
        <w:t>1”)</w:t>
      </w:r>
    </w:p>
    <w:p>
      <w:pPr>
        <w:pStyle w:val="Code"/>
        <w:rPr>
          <w:sz w:val="20"/>
          <w:szCs w:val="20"/>
        </w:rPr>
      </w:pPr>
      <w:r>
        <w:rPr/>
      </w:r>
    </w:p>
    <w:p>
      <w:pPr>
        <w:pStyle w:val="Timesnewroman"/>
        <w:rPr/>
      </w:pPr>
      <w:del w:id="315" w:author="Unknown Author" w:date="2020-09-24T15:21:57Z">
        <w:r>
          <w:rPr>
            <w:color w:val="000000"/>
          </w:rPr>
          <w:delText xml:space="preserve">The </w:delText>
        </w:r>
      </w:del>
      <w:del w:id="316" w:author="Unknown Author" w:date="2020-09-24T15:21:57Z">
        <w:r>
          <w:rPr>
            <w:rFonts w:cs="Courier"/>
            <w:color w:val="000000"/>
          </w:rPr>
          <w:delText xml:space="preserve">partitioning function </w:delText>
        </w:r>
      </w:del>
      <w:del w:id="317" w:author="Unknown Author" w:date="2020-09-24T15:21:57Z">
        <w:r>
          <w:rPr>
            <w:rFonts w:cs="Courier" w:ascii="Courier" w:hAnsi="Courier"/>
            <w:color w:val="000000"/>
          </w:rPr>
          <w:delText>AlphaPart()</w:delText>
        </w:r>
      </w:del>
      <w:del w:id="318" w:author="Unknown Author" w:date="2020-09-24T15:21:57Z">
        <w:r>
          <w:rPr>
            <w:rFonts w:cs="Courier"/>
            <w:color w:val="000000"/>
          </w:rPr>
          <w:delText xml:space="preserve"> </w:delText>
        </w:r>
      </w:del>
      <w:del w:id="319" w:author="Unknown Author" w:date="2020-09-24T15:21:57Z">
        <w:r>
          <w:rPr>
            <w:color w:val="000000"/>
          </w:rPr>
          <w:delText>requires a data frame holding pedigree with animal/sire/dam or animal/sire/maternal-grandsire, a time-ordering variable such as year of birth, partition variable (path), and breeding values.</w:delText>
        </w:r>
      </w:del>
      <w:r>
        <w:rPr>
          <w:color w:val="000000"/>
        </w:rPr>
        <w:t xml:space="preserve"> </w:t>
      </w:r>
      <w:r>
        <w:rPr/>
        <w:commentReference w:id="18"/>
      </w:r>
      <w:r>
        <w:rPr>
          <w:color w:val="000000"/>
        </w:rPr>
        <w:t xml:space="preserve">Following the method described in García-Cortés </w:t>
      </w:r>
      <w:r>
        <w:rPr>
          <w:i/>
          <w:iCs/>
          <w:color w:val="000000"/>
        </w:rPr>
        <w:t>et al.</w:t>
      </w:r>
      <w:r>
        <w:rPr>
          <w:color w:val="000000"/>
        </w:rPr>
        <w:t xml:space="preserve"> [3], the function recurses the pedigree from the oldest to the youngest individual</w:t>
      </w:r>
      <w:ins w:id="320" w:author="Unknown Author" w:date="2020-09-28T12:02:30Z">
        <w:r>
          <w:rPr>
            <w:color w:val="000000"/>
          </w:rPr>
          <w:t xml:space="preserve"> and</w:t>
        </w:r>
      </w:ins>
      <w:del w:id="321" w:author="Author" w:date="2020-09-08T21:03:00Z">
        <w:r>
          <w:rPr>
            <w:color w:val="000000"/>
          </w:rPr>
          <w:delText xml:space="preserve">, </w:delText>
        </w:r>
      </w:del>
      <w:del w:id="322" w:author="Unknown Author" w:date="2020-09-28T12:02:30Z">
        <w:r>
          <w:rPr>
            <w:color w:val="000000"/>
          </w:rPr>
          <w:delText>. It then</w:delText>
        </w:r>
      </w:del>
      <w:ins w:id="323" w:author="Author" w:date="2020-09-08T21:03:00Z">
        <w:r>
          <w:rPr>
            <w:color w:val="000000"/>
          </w:rPr>
          <w:t xml:space="preserve"> calculates </w:t>
        </w:r>
      </w:ins>
      <w:r>
        <w:rPr>
          <w:color w:val="000000"/>
        </w:rPr>
        <w:t xml:space="preserve">for each individual </w:t>
      </w:r>
      <w:del w:id="324" w:author="Author" w:date="2020-09-08T21:03:00Z">
        <w:r>
          <w:rPr>
            <w:color w:val="000000"/>
          </w:rPr>
          <w:delText xml:space="preserve">calculate </w:delText>
        </w:r>
      </w:del>
      <w:ins w:id="325" w:author="Author" w:date="2020-09-08T21:03:00Z">
        <w:r>
          <w:rPr>
            <w:color w:val="000000"/>
          </w:rPr>
          <w:t xml:space="preserve">its </w:t>
        </w:r>
      </w:ins>
      <w:r>
        <w:rPr>
          <w:color w:val="000000"/>
        </w:rPr>
        <w:t>parent average and Mendelian sampling terms for any number of traits</w:t>
      </w:r>
      <w:ins w:id="326" w:author="Unknown Author" w:date="2020-09-28T12:02:35Z">
        <w:r>
          <w:rPr>
            <w:color w:val="000000"/>
          </w:rPr>
          <w:t>. It then</w:t>
        </w:r>
      </w:ins>
      <w:del w:id="327" w:author="Unknown Author" w:date="2020-09-28T12:02:38Z">
        <w:r>
          <w:rPr>
            <w:color w:val="000000"/>
          </w:rPr>
          <w:delText xml:space="preserve"> and</w:delText>
        </w:r>
      </w:del>
      <w:r>
        <w:rPr>
          <w:color w:val="000000"/>
        </w:rPr>
        <w:t xml:space="preserve"> assign</w:t>
      </w:r>
      <w:ins w:id="328" w:author="Unknown Author" w:date="2020-09-28T12:05:26Z">
        <w:r>
          <w:rPr>
            <w:color w:val="000000"/>
          </w:rPr>
          <w:t>s</w:t>
        </w:r>
      </w:ins>
      <w:r>
        <w:rPr>
          <w:color w:val="000000"/>
        </w:rPr>
        <w:t xml:space="preserve"> </w:t>
      </w:r>
      <w:ins w:id="329" w:author="Author" w:date="2020-09-08T21:04:00Z">
        <w:r>
          <w:rPr>
            <w:color w:val="000000"/>
          </w:rPr>
          <w:t>the</w:t>
        </w:r>
      </w:ins>
      <w:del w:id="330" w:author="Unknown Author" w:date="2020-09-28T12:03:32Z">
        <w:r>
          <w:rPr>
            <w:color w:val="000000"/>
          </w:rPr>
          <w:delText>se</w:delText>
        </w:r>
      </w:del>
      <w:ins w:id="331" w:author="Unknown Author" w:date="2020-09-28T12:03:33Z">
        <w:r>
          <w:rPr>
            <w:color w:val="000000"/>
          </w:rPr>
          <w:t xml:space="preserve"> half of parent avarage</w:t>
        </w:r>
      </w:ins>
      <w:ins w:id="332" w:author="Author" w:date="2020-09-08T21:04:00Z">
        <w:r>
          <w:rPr>
            <w:color w:val="000000"/>
          </w:rPr>
          <w:t xml:space="preserve"> </w:t>
        </w:r>
      </w:ins>
      <w:r>
        <w:rPr>
          <w:color w:val="000000"/>
        </w:rPr>
        <w:t>term</w:t>
      </w:r>
      <w:del w:id="333" w:author="Unknown Author" w:date="2020-09-28T12:03:46Z">
        <w:r>
          <w:rPr>
            <w:color w:val="000000"/>
          </w:rPr>
          <w:delText>s</w:delText>
        </w:r>
      </w:del>
      <w:ins w:id="334" w:author="Unknown Author" w:date="2020-09-28T12:03:46Z">
        <w:r>
          <w:rPr>
            <w:color w:val="000000"/>
          </w:rPr>
          <w:t xml:space="preserve"> to each path</w:t>
        </w:r>
      </w:ins>
      <w:ins w:id="335" w:author="Unknown Author" w:date="2020-09-28T12:05:51Z">
        <w:r>
          <w:rPr>
            <w:color w:val="000000"/>
          </w:rPr>
          <w:t>s that generate the parents and Mendelian samplin</w:t>
        </w:r>
      </w:ins>
      <w:ins w:id="336" w:author="Unknown Author" w:date="2020-09-28T12:06:00Z">
        <w:r>
          <w:rPr>
            <w:color w:val="000000"/>
          </w:rPr>
          <w:t>g term to the path generating the individual</w:t>
        </w:r>
      </w:ins>
      <w:del w:id="337" w:author="Unknown Author" w:date="2020-09-28T12:06:26Z">
        <w:r>
          <w:rPr>
            <w:color w:val="000000"/>
          </w:rPr>
          <w:delText xml:space="preserve"> to the paths (i.e. groups generating Mendelian sampling term</w:delText>
        </w:r>
      </w:del>
      <w:r>
        <w:rPr/>
        <w:commentReference w:id="19"/>
      </w:r>
      <w:del w:id="338" w:author="Unknown Author" w:date="2020-09-28T12:06:26Z">
        <w:r>
          <w:rPr>
            <w:color w:val="000000"/>
          </w:rPr>
          <w:delText>)</w:delText>
        </w:r>
      </w:del>
      <w:r>
        <w:rPr>
          <w:color w:val="000000"/>
        </w:rPr>
        <w:t>.</w:t>
      </w:r>
      <w:ins w:id="339" w:author="Unknown Author" w:date="2020-09-28T12:06:27Z">
        <w:r>
          <w:rPr>
            <w:color w:val="000000"/>
          </w:rPr>
          <w:t xml:space="preserve"> For the founders, it assigns their entire breeding value to the path that generate the individual founder.</w:t>
        </w:r>
      </w:ins>
      <w:ins w:id="340" w:author="Unknown Author" w:date="2020-09-28T12:07:19Z">
        <w:r>
          <w:rPr>
            <w:color w:val="000000"/>
          </w:rPr>
          <w:t xml:space="preserve"> With can also</w:t>
        </w:r>
      </w:ins>
      <w:del w:id="341" w:author="Unknown Author" w:date="2020-09-28T12:07:27Z">
        <w:r>
          <w:rPr>
            <w:color w:val="000000"/>
          </w:rPr>
          <w:delText xml:space="preserve"> We </w:delText>
        </w:r>
      </w:del>
      <w:ins w:id="342" w:author="Unknown Author" w:date="2020-09-28T12:07:30Z">
        <w:r>
          <w:rPr>
            <w:color w:val="000000"/>
          </w:rPr>
          <w:t xml:space="preserve"> </w:t>
        </w:r>
      </w:ins>
      <w:r>
        <w:rPr>
          <w:color w:val="000000"/>
        </w:rPr>
        <w:t>partition multiple traits</w:t>
      </w:r>
      <w:ins w:id="343" w:author="Unknown Author" w:date="2020-09-28T12:07:35Z">
        <w:r>
          <w:rPr>
            <w:color w:val="000000"/>
          </w:rPr>
          <w:t xml:space="preserve"> simultaneously</w:t>
        </w:r>
      </w:ins>
      <w:r>
        <w:rPr>
          <w:color w:val="000000"/>
        </w:rPr>
        <w:t xml:space="preserve"> by specifying a vector of variables, say </w:t>
      </w:r>
      <w:r>
        <w:rPr>
          <w:rFonts w:ascii="Courier" w:hAnsi="Courier"/>
          <w:color w:val="000000"/>
        </w:rPr>
        <w:t>colBV = c(“</w:t>
      </w:r>
      <w:ins w:id="344" w:author="Unknown Author" w:date="2020-09-28T13:51:31Z">
        <w:r>
          <w:rPr>
            <w:rFonts w:ascii="Courier" w:hAnsi="Courier"/>
            <w:color w:val="000000"/>
          </w:rPr>
          <w:t>Tbv1</w:t>
        </w:r>
      </w:ins>
      <w:del w:id="345" w:author="Unknown Author" w:date="2020-09-28T13:51:31Z">
        <w:r>
          <w:rPr>
            <w:rFonts w:ascii="Courier" w:hAnsi="Courier"/>
            <w:color w:val="000000"/>
          </w:rPr>
          <w:delText>bv1</w:delText>
        </w:r>
      </w:del>
      <w:r>
        <w:rPr>
          <w:rFonts w:ascii="Courier" w:hAnsi="Courier"/>
          <w:color w:val="000000"/>
        </w:rPr>
        <w:t>”, “</w:t>
      </w:r>
      <w:ins w:id="346" w:author="Unknown Author" w:date="2020-09-28T13:51:33Z">
        <w:r>
          <w:rPr>
            <w:rFonts w:ascii="Courier" w:hAnsi="Courier"/>
            <w:color w:val="000000"/>
          </w:rPr>
          <w:t>T</w:t>
        </w:r>
      </w:ins>
      <w:r>
        <w:rPr>
          <w:rFonts w:ascii="Courier" w:hAnsi="Courier"/>
          <w:color w:val="000000"/>
        </w:rPr>
        <w:t>bv2”)</w:t>
      </w:r>
      <w:r>
        <w:rPr>
          <w:color w:val="000000"/>
        </w:rPr>
        <w:t xml:space="preserve">. </w:t>
      </w:r>
      <w:ins w:id="347" w:author="Unknown Author" w:date="2020-09-28T12:08:32Z">
        <w:r>
          <w:rPr>
            <w:color w:val="000000"/>
          </w:rPr>
          <w:t xml:space="preserve">This outputs separate partitions for each of the traits in a single data frame. </w:t>
        </w:r>
      </w:ins>
      <w:r>
        <w:rPr/>
        <w:commentReference w:id="20"/>
      </w:r>
      <w:r>
        <w:rPr/>
        <w:commentReference w:id="21"/>
      </w:r>
      <w:r>
        <w:rPr>
          <w:color w:val="000000"/>
        </w:rPr>
        <w:t xml:space="preserve">The multiple trait option can also serve to partition samples from a posterior distribution of breeding values </w:t>
      </w:r>
      <w:r>
        <w:rPr/>
        <w:commentReference w:id="22"/>
      </w:r>
      <w:r>
        <w:rPr/>
        <w:commentReference w:id="23"/>
      </w:r>
      <w:r>
        <w:rPr>
          <w:color w:val="000000"/>
        </w:rPr>
        <w:t>to quantify uncertainty</w:t>
      </w:r>
      <w:ins w:id="348" w:author="Unknown Author" w:date="2020-09-28T12:09:51Z">
        <w:r>
          <w:rPr>
            <w:color w:val="000000"/>
          </w:rPr>
          <w:t xml:space="preserve"> when estimating breeding values with</w:t>
        </w:r>
      </w:ins>
      <w:ins w:id="349" w:author="Unknown Author" w:date="2020-09-28T12:10:08Z">
        <w:r>
          <w:rPr>
            <w:color w:val="000000"/>
          </w:rPr>
          <w:t>in a Bayesian framework</w:t>
        </w:r>
      </w:ins>
      <w:r>
        <w:rPr>
          <w:color w:val="000000"/>
        </w:rPr>
        <w:t xml:space="preserve"> [2, 9]. To speed-up calculations we use C++ and </w:t>
      </w:r>
      <w:commentRangeStart w:id="24"/>
      <w:r>
        <w:rPr>
          <w:color w:val="000000"/>
        </w:rPr>
        <w:t xml:space="preserve">trait-vectorised </w:t>
      </w:r>
      <w:r>
        <w:rPr>
          <w:color w:val="000000"/>
        </w:rPr>
      </w:r>
      <w:commentRangeEnd w:id="24"/>
      <w:r>
        <w:commentReference w:id="24"/>
      </w:r>
      <w:r>
        <w:rPr/>
        <w:commentReference w:id="25"/>
      </w:r>
      <w:r>
        <w:rPr>
          <w:color w:val="000000"/>
        </w:rPr>
        <w:t>partitioning. The function can also simultaneously partition and summarize path contributions by a grouping variable</w:t>
      </w:r>
      <w:ins w:id="350" w:author="Unknown Author" w:date="2020-09-28T12:12:33Z">
        <w:r>
          <w:rPr>
            <w:color w:val="000000"/>
          </w:rPr>
          <w:t xml:space="preserve"> (</w:t>
        </w:r>
      </w:ins>
      <w:ins w:id="351" w:author="Unknown Author" w:date="2020-09-28T12:12:33Z">
        <w:r>
          <w:rPr>
            <w:rFonts w:eastAsia="Noto Sans CJK SC Regular" w:cs="Arial"/>
            <w:color w:val="000000"/>
            <w:sz w:val="24"/>
            <w:szCs w:val="24"/>
            <w:lang w:val="en-GB" w:eastAsia="zh-CN" w:bidi="hi-IN"/>
          </w:rPr>
          <w:t>i.e.</w:t>
        </w:r>
      </w:ins>
      <w:ins w:id="352" w:author="Unknown Author" w:date="2020-09-28T12:12:33Z">
        <w:r>
          <w:rPr>
            <w:color w:val="000000"/>
          </w:rPr>
          <w:t xml:space="preserve"> generation)</w:t>
        </w:r>
      </w:ins>
      <w:r>
        <w:rPr/>
        <w:commentReference w:id="26"/>
      </w:r>
      <w:r>
        <w:rPr/>
        <w:commentReference w:id="27"/>
      </w:r>
      <w:r>
        <w:rPr>
          <w:color w:val="000000"/>
        </w:rPr>
        <w:t xml:space="preserve">, which is a useful computational speed-up for huge pedigrees. </w:t>
      </w:r>
      <w:commentRangeStart w:id="28"/>
      <w:r>
        <w:rPr>
          <w:color w:val="000000"/>
        </w:rPr>
        <w:t xml:space="preserve">Alternatively, we subsequently use </w:t>
      </w:r>
      <w:r>
        <w:rPr>
          <w:rFonts w:ascii="Courier" w:hAnsi="Courier"/>
          <w:color w:val="000000"/>
        </w:rPr>
        <w:t>summary()</w:t>
      </w:r>
      <w:r>
        <w:rPr>
          <w:rFonts w:ascii="Courier New" w:hAnsi="Courier New"/>
          <w:color w:val="000000"/>
        </w:rPr>
        <w:t xml:space="preserve"> </w:t>
      </w:r>
      <w:r>
        <w:rPr>
          <w:color w:val="000000"/>
        </w:rPr>
        <w:t>function to summarize the partitions</w:t>
      </w:r>
      <w:r>
        <w:rPr>
          <w:color w:val="000000"/>
        </w:rPr>
      </w:r>
      <w:commentRangeEnd w:id="28"/>
      <w:r>
        <w:commentReference w:id="28"/>
      </w:r>
      <w:r>
        <w:rPr/>
        <w:commentReference w:id="29"/>
      </w:r>
      <w:commentRangeStart w:id="30"/>
      <w:r>
        <w:rPr>
          <w:color w:val="000000"/>
        </w:rPr>
        <w:t>.</w:t>
      </w:r>
      <w:r>
        <w:rPr>
          <w:color w:val="000000"/>
        </w:rPr>
      </w:r>
      <w:commentRangeEnd w:id="30"/>
      <w:r>
        <w:commentReference w:id="30"/>
      </w:r>
      <w:r>
        <w:rPr/>
        <w:commentReference w:id="31"/>
      </w:r>
    </w:p>
    <w:p>
      <w:pPr>
        <w:pStyle w:val="Normal"/>
        <w:rPr/>
      </w:pPr>
      <w:r>
        <w:rPr>
          <w:color w:val="000000"/>
        </w:rPr>
        <w:t xml:space="preserve">The output of the </w:t>
      </w:r>
      <w:r>
        <w:rPr>
          <w:rFonts w:ascii="Courier" w:hAnsi="Courier"/>
          <w:color w:val="000000"/>
        </w:rPr>
        <w:t>AlphaPart()</w:t>
      </w:r>
      <w:r>
        <w:rPr>
          <w:color w:val="000000"/>
        </w:rPr>
        <w:t xml:space="preserve"> function is an object of either </w:t>
      </w:r>
      <w:ins w:id="353" w:author="Author" w:date="2020-09-08T21:20:00Z">
        <w:r>
          <w:rPr>
            <w:color w:val="000000"/>
          </w:rPr>
          <w:t xml:space="preserve">the </w:t>
        </w:r>
      </w:ins>
      <w:r>
        <w:rPr>
          <w:rFonts w:cs="Courier" w:ascii="Courier" w:hAnsi="Courier"/>
          <w:color w:val="000000"/>
        </w:rPr>
        <w:t>AlphaPa</w:t>
      </w:r>
      <w:bookmarkStart w:id="4" w:name="rstudio_console_output"/>
      <w:bookmarkEnd w:id="4"/>
      <w:r>
        <w:rPr>
          <w:rFonts w:cs="Courier" w:ascii="Courier" w:hAnsi="Courier"/>
          <w:color w:val="000000"/>
        </w:rPr>
        <w:t>rt</w:t>
      </w:r>
      <w:r>
        <w:rPr>
          <w:color w:val="000000"/>
        </w:rPr>
        <w:t xml:space="preserve"> or </w:t>
      </w:r>
      <w:r>
        <w:rPr>
          <w:rFonts w:ascii="Courier" w:hAnsi="Courier"/>
          <w:color w:val="000000"/>
        </w:rPr>
        <w:t>summaryAlphaPart</w:t>
      </w:r>
      <w:r>
        <w:rPr>
          <w:color w:val="000000"/>
        </w:rPr>
        <w:t xml:space="preserve"> class. The </w:t>
      </w:r>
      <w:r>
        <w:rPr>
          <w:rFonts w:ascii="Courier" w:hAnsi="Courier"/>
          <w:color w:val="000000"/>
        </w:rPr>
        <w:t>AlphaPart</w:t>
      </w:r>
      <w:r>
        <w:rPr>
          <w:color w:val="000000"/>
        </w:rPr>
        <w:t xml:space="preserve"> class is a list with an </w:t>
      </w:r>
      <w:r>
        <w:rPr>
          <w:rFonts w:ascii="Courier" w:hAnsi="Courier"/>
          <w:color w:val="000000"/>
        </w:rPr>
        <w:t>info</w:t>
      </w:r>
      <w:r>
        <w:rPr>
          <w:color w:val="000000"/>
        </w:rPr>
        <w:t xml:space="preserve"> element and an element for each of the partitioned traits. The </w:t>
      </w:r>
      <w:r>
        <w:rPr>
          <w:rFonts w:ascii="Courier" w:hAnsi="Courier"/>
          <w:color w:val="000000"/>
        </w:rPr>
        <w:t>info</w:t>
      </w:r>
      <w:r>
        <w:rPr>
          <w:color w:val="000000"/>
        </w:rPr>
        <w:t xml:space="preserve"> element is a list with information on the path variable (</w:t>
      </w:r>
      <w:r>
        <w:rPr>
          <w:rFonts w:ascii="Courier" w:hAnsi="Courier"/>
          <w:color w:val="000000"/>
        </w:rPr>
        <w:t>path</w:t>
      </w:r>
      <w:r>
        <w:rPr>
          <w:color w:val="000000"/>
        </w:rPr>
        <w:t>), number of paths (</w:t>
      </w:r>
      <w:r>
        <w:rPr>
          <w:rFonts w:ascii="Courier" w:hAnsi="Courier"/>
          <w:color w:val="000000"/>
        </w:rPr>
        <w:t>nP</w:t>
      </w:r>
      <w:r>
        <w:rPr>
          <w:color w:val="000000"/>
        </w:rPr>
        <w:t>), names of paths (</w:t>
      </w:r>
      <w:r>
        <w:rPr>
          <w:rFonts w:ascii="Courier" w:hAnsi="Courier"/>
          <w:color w:val="000000"/>
        </w:rPr>
        <w:t>lP</w:t>
      </w:r>
      <w:r>
        <w:rPr>
          <w:color w:val="000000"/>
        </w:rPr>
        <w:t>), number of traits (</w:t>
      </w:r>
      <w:r>
        <w:rPr>
          <w:rFonts w:ascii="Courier" w:hAnsi="Courier"/>
          <w:color w:val="000000"/>
        </w:rPr>
        <w:t>nT</w:t>
      </w:r>
      <w:r>
        <w:rPr>
          <w:color w:val="000000"/>
        </w:rPr>
        <w:t>), names of traits (</w:t>
      </w:r>
      <w:r>
        <w:rPr>
          <w:rFonts w:ascii="Courier" w:hAnsi="Courier"/>
          <w:color w:val="000000"/>
        </w:rPr>
        <w:t>lT</w:t>
      </w:r>
      <w:r>
        <w:rPr>
          <w:color w:val="000000"/>
        </w:rPr>
        <w:t>), and putative warnings (</w:t>
      </w:r>
      <w:r>
        <w:rPr>
          <w:rFonts w:ascii="Courier" w:hAnsi="Courier"/>
          <w:color w:val="000000"/>
        </w:rPr>
        <w:t>warn</w:t>
      </w:r>
      <w:r>
        <w:rPr>
          <w:color w:val="000000"/>
        </w:rPr>
        <w:t xml:space="preserve">). The trait element </w:t>
      </w:r>
      <w:ins w:id="354" w:author="Unknown Author" w:date="2020-09-28T13:51:49Z">
        <w:r>
          <w:rPr>
            <w:rFonts w:ascii="Courier" w:hAnsi="Courier"/>
            <w:color w:val="000000"/>
          </w:rPr>
          <w:t>Tbv</w:t>
        </w:r>
      </w:ins>
      <w:del w:id="355" w:author="Unknown Author" w:date="2020-09-28T12:41:15Z">
        <w:r>
          <w:rPr>
            <w:rFonts w:ascii="Courier" w:hAnsi="Courier"/>
            <w:color w:val="000000"/>
          </w:rPr>
          <w:delText>bv1</w:delText>
        </w:r>
      </w:del>
      <w:del w:id="356" w:author="Unknown Author" w:date="2020-09-28T12:41:15Z">
        <w:r>
          <w:rPr>
            <w:rFonts w:ascii="Courier New" w:hAnsi="Courier New"/>
            <w:color w:val="000000"/>
          </w:rPr>
          <w:delText xml:space="preserve"> </w:delText>
        </w:r>
      </w:del>
      <w:r>
        <w:rPr>
          <w:color w:val="000000"/>
        </w:rPr>
        <w:t xml:space="preserve">is a </w:t>
      </w:r>
      <w:commentRangeStart w:id="32"/>
      <w:r>
        <w:rPr>
          <w:color w:val="000000"/>
        </w:rPr>
        <w:t>table (</w:t>
      </w:r>
      <w:ins w:id="357" w:author="Unknown Author" w:date="2020-09-28T14:35:59Z">
        <w:r>
          <w:rPr>
            <w:color w:val="000000"/>
          </w:rPr>
          <w:t>Figu</w:t>
        </w:r>
      </w:ins>
      <w:ins w:id="358" w:author="Unknown Author" w:date="2020-09-28T14:36:00Z">
        <w:r>
          <w:rPr>
            <w:color w:val="000000"/>
          </w:rPr>
          <w:t>re 2</w:t>
        </w:r>
      </w:ins>
      <w:del w:id="359" w:author="Unknown Author" w:date="2020-09-28T14:35:59Z">
        <w:r>
          <w:rPr>
            <w:color w:val="000000"/>
          </w:rPr>
          <w:delText>shown below</w:delText>
        </w:r>
      </w:del>
      <w:r>
        <w:rPr>
          <w:color w:val="000000"/>
        </w:rPr>
        <w:t xml:space="preserve">). </w:t>
      </w:r>
      <w:r>
        <w:rPr>
          <w:color w:val="000000"/>
        </w:rPr>
      </w:r>
      <w:commentRangeEnd w:id="32"/>
      <w:r>
        <w:commentReference w:id="32"/>
      </w:r>
      <w:r>
        <w:rPr>
          <w:color w:val="000000"/>
        </w:rPr>
        <w:t>It includes</w:t>
      </w:r>
      <w:ins w:id="360" w:author="Author" w:date="2020-09-08T21:38:00Z">
        <w:r>
          <w:rPr>
            <w:color w:val="000000"/>
          </w:rPr>
          <w:t>, for each individual,</w:t>
        </w:r>
      </w:ins>
      <w:r>
        <w:rPr>
          <w:color w:val="000000"/>
        </w:rPr>
        <w:t xml:space="preserve"> the information from the original dataset as well </w:t>
      </w:r>
      <w:ins w:id="361" w:author="Author" w:date="2020-09-08T21:27:00Z">
        <w:r>
          <w:rPr>
            <w:color w:val="000000"/>
          </w:rPr>
          <w:t xml:space="preserve">as </w:t>
        </w:r>
      </w:ins>
      <w:r>
        <w:rPr>
          <w:color w:val="000000"/>
        </w:rPr>
        <w:t>parent average (</w:t>
      </w:r>
      <w:del w:id="362" w:author="Unknown Author" w:date="2020-09-28T12:41:29Z">
        <w:r>
          <w:rPr>
            <w:rFonts w:ascii="Courier" w:hAnsi="Courier"/>
            <w:color w:val="000000"/>
          </w:rPr>
          <w:delText>b</w:delText>
        </w:r>
      </w:del>
      <w:ins w:id="363" w:author="Unknown Author" w:date="2020-09-28T12:41:31Z">
        <w:r>
          <w:rPr>
            <w:rFonts w:ascii="Courier" w:hAnsi="Courier"/>
            <w:color w:val="000000"/>
          </w:rPr>
          <w:t>Tbv</w:t>
        </w:r>
      </w:ins>
      <w:del w:id="364" w:author="Unknown Author" w:date="2020-09-28T12:41:29Z">
        <w:r>
          <w:rPr>
            <w:rFonts w:ascii="Courier" w:hAnsi="Courier"/>
            <w:color w:val="000000"/>
          </w:rPr>
          <w:delText>v</w:delText>
        </w:r>
      </w:del>
      <w:r>
        <w:rPr>
          <w:rFonts w:ascii="Courier" w:hAnsi="Courier"/>
          <w:color w:val="000000"/>
        </w:rPr>
        <w:t>1_pa</w:t>
      </w:r>
      <w:r>
        <w:rPr>
          <w:color w:val="000000"/>
        </w:rPr>
        <w:t>), Mendelian sampling term (</w:t>
      </w:r>
      <w:del w:id="365" w:author="Unknown Author" w:date="2020-09-28T12:41:35Z">
        <w:r>
          <w:rPr>
            <w:rFonts w:ascii="Courier" w:hAnsi="Courier"/>
            <w:color w:val="000000"/>
          </w:rPr>
          <w:delText>bv1</w:delText>
        </w:r>
      </w:del>
      <w:ins w:id="366" w:author="Unknown Author" w:date="2020-09-28T12:41:36Z">
        <w:r>
          <w:rPr>
            <w:rFonts w:ascii="Courier" w:hAnsi="Courier"/>
            <w:color w:val="000000"/>
          </w:rPr>
          <w:t>Tbv</w:t>
        </w:r>
      </w:ins>
      <w:r>
        <w:rPr>
          <w:rFonts w:ascii="Courier" w:hAnsi="Courier"/>
          <w:color w:val="000000"/>
        </w:rPr>
        <w:t>_w</w:t>
      </w:r>
      <w:r>
        <w:rPr>
          <w:color w:val="000000"/>
        </w:rPr>
        <w:t>), and breeding value partitions (</w:t>
      </w:r>
      <w:r>
        <w:rPr>
          <w:rFonts w:ascii="Courier" w:hAnsi="Courier"/>
          <w:color w:val="000000"/>
        </w:rPr>
        <w:t>bv1_domestic</w:t>
      </w:r>
      <w:r>
        <w:rPr>
          <w:rFonts w:cs="Times New Roman"/>
          <w:color w:val="000000"/>
        </w:rPr>
        <w:t xml:space="preserve"> and </w:t>
      </w:r>
      <w:r>
        <w:rPr>
          <w:rFonts w:ascii="Courier" w:hAnsi="Courier"/>
          <w:color w:val="000000"/>
        </w:rPr>
        <w:t>bv1_import</w:t>
      </w:r>
      <w:r>
        <w:rPr>
          <w:color w:val="000000"/>
        </w:rPr>
        <w:t>)</w:t>
      </w:r>
      <w:commentRangeStart w:id="33"/>
      <w:r>
        <w:rPr>
          <w:color w:val="000000"/>
        </w:rPr>
        <w:t>.</w:t>
      </w:r>
      <w:commentRangeEnd w:id="33"/>
      <w:r>
        <w:commentReference w:id="33"/>
      </w:r>
      <w:r>
        <w:rPr>
          <w:color w:val="000000"/>
        </w:rPr>
      </w:r>
    </w:p>
    <w:p>
      <w:pPr>
        <w:pStyle w:val="Code"/>
        <w:rPr/>
      </w:pPr>
      <w:del w:id="367" w:author="Unknown Author" w:date="2020-09-28T13:55:05Z">
        <w:r>
          <w:rPr>
            <w:color w:val="000000"/>
            <w:sz w:val="20"/>
            <w:szCs w:val="20"/>
          </w:rPr>
          <w:delText>&gt; head(part$bv1, n = 3)</w:delText>
        </w:r>
      </w:del>
    </w:p>
    <w:p>
      <w:pPr>
        <w:pStyle w:val="Code"/>
        <w:rPr/>
      </w:pPr>
      <w:del w:id="368" w:author="Unknown Author" w:date="2020-09-28T13:55:05Z">
        <w:bookmarkStart w:id="5" w:name="rstudio_console_output411111111111111111"/>
        <w:bookmarkEnd w:id="5"/>
        <w:r>
          <w:rPr>
            <w:color w:val="000000"/>
            <w:sz w:val="16"/>
            <w:szCs w:val="16"/>
          </w:rPr>
          <w:delText>|IId |FId |MId | gen|country  |gender | bv2</w:delText>
        </w:r>
      </w:del>
      <w:del w:id="369" w:author="Unknown Author" w:date="2020-09-28T13:55:05Z">
        <w:r>
          <w:rPr>
            <w:color w:val="000000"/>
            <w:sz w:val="16"/>
            <w:szCs w:val="16"/>
          </w:rPr>
          <w:commentReference w:id="34"/>
        </w:r>
      </w:del>
      <w:del w:id="370" w:author="Unknown Author" w:date="2020-09-28T13:55:05Z">
        <w:r>
          <w:rPr>
            <w:color w:val="000000"/>
            <w:sz w:val="16"/>
            <w:szCs w:val="16"/>
          </w:rPr>
          <w:delText>| bv1| bv1_pa| bv1_w| bv1_domestic| bv1_import|</w:delText>
        </w:r>
      </w:del>
    </w:p>
    <w:p>
      <w:pPr>
        <w:pStyle w:val="Code"/>
        <w:rPr/>
      </w:pPr>
      <w:del w:id="371" w:author="Unknown Author" w:date="2020-09-28T13:55:05Z">
        <w:r>
          <w:rPr>
            <w:color w:val="000000"/>
            <w:sz w:val="16"/>
            <w:szCs w:val="16"/>
          </w:rPr>
          <w:delText>|:---|:---|:---|---:|:--------|:------|---:|---:|------:|-----:|------------:|----------:|</w:delText>
        </w:r>
      </w:del>
    </w:p>
    <w:p>
      <w:pPr>
        <w:pStyle w:val="Code"/>
        <w:rPr/>
      </w:pPr>
      <w:del w:id="372" w:author="Unknown Author" w:date="2020-09-28T13:55:05Z">
        <w:r>
          <w:rPr>
            <w:color w:val="000000"/>
            <w:sz w:val="16"/>
            <w:szCs w:val="16"/>
          </w:rPr>
          <w:delText>|A   |    |    |   1|domestic |F      |  88| 100|    0.0| 100.0|        100.0|        0.0|</w:delText>
        </w:r>
      </w:del>
    </w:p>
    <w:p>
      <w:pPr>
        <w:pStyle w:val="Code"/>
        <w:rPr/>
      </w:pPr>
      <w:del w:id="373" w:author="Unknown Author" w:date="2020-09-28T13:55:05Z">
        <w:r>
          <w:rPr>
            <w:color w:val="000000"/>
            <w:sz w:val="16"/>
            <w:szCs w:val="16"/>
          </w:rPr>
          <w:delText>|B   |    |    |   1|import   |M      | 110| 105|    0.0| 105.0|          0.0|      105.0|</w:delText>
        </w:r>
      </w:del>
    </w:p>
    <w:p>
      <w:pPr>
        <w:pStyle w:val="Code"/>
        <w:rPr/>
      </w:pPr>
      <w:del w:id="374" w:author="Unknown Author" w:date="2020-09-28T13:55:05Z">
        <w:r>
          <w:rPr>
            <w:color w:val="000000"/>
            <w:sz w:val="16"/>
            <w:szCs w:val="16"/>
          </w:rPr>
          <w:delText>|C   |B   |A   |   2|domestic |F      | 100| 104|  102.5|   1.5|         51.5|       52.5|</w:delText>
        </w:r>
      </w:del>
      <w:ins w:id="375" w:author="Unknown Author" w:date="2020-09-28T13:55:08Z">
        <w:r>
          <w:rPr>
            <w:color w:val="000000"/>
            <w:sz w:val="16"/>
            <w:szCs w:val="16"/>
          </w:rPr>
          <w:t>3</w:t>
        </w:r>
      </w:ins>
    </w:p>
    <w:p>
      <w:pPr>
        <w:pStyle w:val="Code"/>
        <w:rPr/>
      </w:pPr>
      <w:r>
        <w:rPr>
          <w:color w:val="000000"/>
          <w:sz w:val="16"/>
          <w:szCs w:val="16"/>
        </w:rPr>
        <w:drawing>
          <wp:inline distT="0" distB="0" distL="0" distR="0">
            <wp:extent cx="5759450" cy="13531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5759450" cy="1353185"/>
                    </a:xfrm>
                    <a:prstGeom prst="rect">
                      <a:avLst/>
                    </a:prstGeom>
                  </pic:spPr>
                </pic:pic>
              </a:graphicData>
            </a:graphic>
          </wp:inline>
        </w:drawing>
      </w:r>
    </w:p>
    <w:p>
      <w:pPr>
        <w:pStyle w:val="Normal"/>
        <w:rPr/>
      </w:pPr>
      <w:ins w:id="376" w:author="Unknown Author" w:date="2020-09-28T13:55:27Z">
        <w:r>
          <w:rPr>
            <w:color w:val="000000"/>
          </w:rPr>
          <w:t xml:space="preserve">Figure 2: Example output data frame of partitioning analysis </w:t>
        </w:r>
      </w:ins>
      <w:ins w:id="377" w:author="Unknown Author" w:date="2020-09-28T13:55:27Z">
        <w:r>
          <w:rPr>
            <w:color w:val="000000"/>
          </w:rPr>
          <w:t xml:space="preserve">with </w:t>
        </w:r>
      </w:ins>
      <w:ins w:id="378" w:author="Unknown Author" w:date="2020-09-28T13:55:27Z">
        <w:r>
          <w:rPr>
            <w:rFonts w:ascii="Courier" w:hAnsi="Courier"/>
            <w:color w:val="000000"/>
          </w:rPr>
          <w:t>AlphaPart()</w:t>
        </w:r>
      </w:ins>
      <w:ins w:id="379" w:author="Unknown Author" w:date="2020-09-28T13:55:27Z">
        <w:r>
          <w:rPr>
            <w:color w:val="000000"/>
          </w:rPr>
          <w:t xml:space="preserve"> function</w:t>
        </w:r>
      </w:ins>
      <w:ins w:id="380" w:author="Unknown Author" w:date="2020-09-28T13:55:27Z">
        <w:r>
          <w:rPr>
            <w:color w:val="000000"/>
          </w:rPr>
          <w:t xml:space="preserve">. </w:t>
        </w:r>
      </w:ins>
      <w:ins w:id="381" w:author="Unknown Author" w:date="2020-09-28T13:55:27Z">
        <w:r>
          <w:rPr>
            <w:rFonts w:cs="Courier"/>
            <w:color w:val="000000"/>
            <w:highlight w:val="white"/>
          </w:rPr>
          <w:t>The data frame holds individual’</w:t>
        </w:r>
      </w:ins>
      <w:ins w:id="382" w:author="Unknown Author" w:date="2020-09-28T13:55:27Z">
        <w:r>
          <w:rPr>
            <w:rFonts w:cs="Courier"/>
            <w:color w:val="000000"/>
            <w:highlight w:val="white"/>
          </w:rPr>
          <w:t>s</w:t>
        </w:r>
      </w:ins>
      <w:ins w:id="383" w:author="Unknown Author" w:date="2020-09-28T13:55:27Z">
        <w:r>
          <w:rPr>
            <w:rFonts w:cs="Courier"/>
            <w:color w:val="000000"/>
            <w:highlight w:val="white"/>
          </w:rPr>
          <w:t xml:space="preserve"> generation, ID (IId), father’s ID</w:t>
        </w:r>
      </w:ins>
      <w:ins w:id="384" w:author="Unknown Author" w:date="2020-09-28T13:55:27Z">
        <w:r>
          <w:rPr>
            <w:rFonts w:cs="Courier"/>
            <w:color w:val="000000"/>
            <w:highlight w:val="white"/>
          </w:rPr>
          <w:t>s</w:t>
        </w:r>
      </w:ins>
      <w:ins w:id="385" w:author="Unknown Author" w:date="2020-09-28T13:55:27Z">
        <w:r>
          <w:rPr>
            <w:rFonts w:cs="Courier"/>
            <w:color w:val="000000"/>
            <w:highlight w:val="white"/>
          </w:rPr>
          <w:t xml:space="preserve"> (Fid), mother’s ID (MId), population, true breeding value (Tbv), </w:t>
        </w:r>
      </w:ins>
      <w:ins w:id="386" w:author="Unknown Author" w:date="2020-09-28T13:55:27Z">
        <w:r>
          <w:rPr>
            <w:rFonts w:cs="Courier"/>
            <w:color w:val="000000"/>
            <w:highlight w:val="white"/>
          </w:rPr>
          <w:t>parent average (Tb_pa) and Mendelian sampling term (Tbv_w) for the trait, and contributions of the three populations (Tbv_Pop1, Tbv_Pop2, Tbv_Pop3).</w:t>
        </w:r>
      </w:ins>
    </w:p>
    <w:p>
      <w:pPr>
        <w:pStyle w:val="Normal"/>
        <w:rPr/>
      </w:pPr>
      <w:r>
        <w:rPr>
          <w:color w:val="000000"/>
        </w:rPr>
        <w:t xml:space="preserve">We use the generic </w:t>
      </w:r>
      <w:r>
        <w:rPr>
          <w:rFonts w:ascii="Courier" w:hAnsi="Courier"/>
          <w:color w:val="000000"/>
        </w:rPr>
        <w:t>summary.AlphaPart()</w:t>
      </w:r>
      <w:r>
        <w:rPr>
          <w:color w:val="000000"/>
        </w:rPr>
        <w:t xml:space="preserve"> function to summarize an </w:t>
      </w:r>
      <w:r>
        <w:rPr>
          <w:rFonts w:cs="Courier" w:ascii="Courier" w:hAnsi="Courier"/>
          <w:color w:val="000000"/>
        </w:rPr>
        <w:t>AlphaPart</w:t>
      </w:r>
      <w:r>
        <w:rPr>
          <w:color w:val="000000"/>
        </w:rPr>
        <w:t xml:space="preserve"> object by a </w:t>
      </w:r>
      <w:commentRangeStart w:id="35"/>
      <w:r>
        <w:rPr>
          <w:color w:val="000000"/>
        </w:rPr>
        <w:t>grouping variable, say</w:t>
      </w:r>
      <w:bookmarkStart w:id="6" w:name="move31189355"/>
      <w:r>
        <w:rPr>
          <w:color w:val="000000"/>
        </w:rPr>
        <w:t xml:space="preserve"> generation (</w:t>
      </w:r>
      <w:del w:id="387" w:author="Unknown Author" w:date="2020-09-28T14:36:26Z">
        <w:bookmarkEnd w:id="6"/>
        <w:r>
          <w:rPr>
            <w:rFonts w:ascii="Courier" w:hAnsi="Courier"/>
            <w:color w:val="000000"/>
          </w:rPr>
          <w:delText>gen</w:delText>
        </w:r>
      </w:del>
      <w:ins w:id="388" w:author="Unknown Author" w:date="2020-09-28T14:36:26Z">
        <w:r>
          <w:rPr>
            <w:rFonts w:ascii="Courier" w:hAnsi="Courier"/>
            <w:color w:val="000000"/>
          </w:rPr>
          <w:t>Generation</w:t>
        </w:r>
      </w:ins>
      <w:r>
        <w:rPr>
          <w:color w:val="000000"/>
        </w:rPr>
        <w:t>):</w:t>
      </w:r>
      <w:commentRangeEnd w:id="35"/>
      <w:r>
        <w:commentReference w:id="35"/>
      </w:r>
      <w:r>
        <w:rPr>
          <w:color w:val="000000"/>
        </w:rPr>
      </w:r>
    </w:p>
    <w:p>
      <w:pPr>
        <w:pStyle w:val="Code"/>
        <w:rPr/>
      </w:pPr>
      <w:r>
        <w:rPr>
          <w:color w:val="000000"/>
          <w:sz w:val="20"/>
          <w:szCs w:val="20"/>
        </w:rPr>
        <w:t xml:space="preserve">&gt; </w:t>
      </w:r>
      <w:bookmarkStart w:id="7" w:name="__DdeLink__67885_2981372072"/>
      <w:r>
        <w:rPr>
          <w:color w:val="000000"/>
          <w:sz w:val="20"/>
          <w:szCs w:val="20"/>
        </w:rPr>
        <w:t>sumPartByGen</w:t>
      </w:r>
      <w:bookmarkEnd w:id="7"/>
      <w:r>
        <w:rPr>
          <w:color w:val="000000"/>
          <w:sz w:val="20"/>
          <w:szCs w:val="20"/>
        </w:rPr>
        <w:t xml:space="preserve"> &lt;- summary(</w:t>
      </w:r>
      <w:ins w:id="389" w:author="Unknown Author" w:date="2020-09-28T14:36:37Z">
        <w:r>
          <w:rPr>
            <w:color w:val="000000"/>
            <w:sz w:val="20"/>
            <w:szCs w:val="20"/>
          </w:rPr>
          <w:t>part</w:t>
        </w:r>
      </w:ins>
      <w:del w:id="390" w:author="Unknown Author" w:date="2020-09-28T14:36:35Z">
        <w:r>
          <w:rPr>
            <w:color w:val="000000"/>
            <w:sz w:val="20"/>
            <w:szCs w:val="20"/>
          </w:rPr>
          <w:delText>part</w:delText>
        </w:r>
      </w:del>
      <w:r>
        <w:rPr>
          <w:color w:val="000000"/>
          <w:sz w:val="20"/>
          <w:szCs w:val="20"/>
        </w:rPr>
        <w:t>, by = “</w:t>
      </w:r>
      <w:ins w:id="391" w:author="Unknown Author" w:date="2020-09-28T14:36:29Z">
        <w:r>
          <w:rPr>
            <w:color w:val="000000"/>
            <w:sz w:val="20"/>
            <w:szCs w:val="20"/>
          </w:rPr>
          <w:t>Generation</w:t>
        </w:r>
      </w:ins>
      <w:del w:id="392" w:author="Unknown Author" w:date="2020-09-28T14:36:29Z">
        <w:r>
          <w:rPr>
            <w:color w:val="000000"/>
            <w:sz w:val="20"/>
            <w:szCs w:val="20"/>
          </w:rPr>
          <w:delText>gen</w:delText>
        </w:r>
      </w:del>
      <w:r>
        <w:rPr>
          <w:color w:val="000000"/>
          <w:sz w:val="20"/>
          <w:szCs w:val="20"/>
        </w:rPr>
        <w:t>”)</w:t>
      </w:r>
    </w:p>
    <w:p>
      <w:pPr>
        <w:pStyle w:val="Code"/>
        <w:jc w:val="both"/>
        <w:rPr/>
      </w:pPr>
      <w:bookmarkStart w:id="8" w:name="move44864408"/>
      <w:r>
        <w:rPr>
          <w:rFonts w:cs="Times New Roman" w:ascii="Times New Roman" w:hAnsi="Times New Roman"/>
          <w:color w:val="000000"/>
        </w:rPr>
        <w:t xml:space="preserve">The </w:t>
      </w:r>
      <w:r>
        <w:rPr>
          <w:color w:val="000000"/>
        </w:rPr>
        <w:t>summary.AlphaPart()</w:t>
      </w:r>
      <w:r>
        <w:rPr>
          <w:rFonts w:cs="Times New Roman" w:ascii="Times New Roman" w:hAnsi="Times New Roman"/>
          <w:color w:val="000000"/>
        </w:rPr>
        <w:t xml:space="preserve"> function summarizes breeding values and their path partitions by levels of a grouping variable. By default, we summarize with </w:t>
      </w:r>
      <w:del w:id="393" w:author="Author" w:date="2020-09-08T21:43:00Z">
        <w:r>
          <w:rPr>
            <w:rFonts w:cs="Times New Roman" w:ascii="Times New Roman" w:hAnsi="Times New Roman"/>
            <w:color w:val="000000"/>
          </w:rPr>
          <w:delText>a mean,</w:delText>
        </w:r>
      </w:del>
      <w:ins w:id="394" w:author="Author" w:date="2020-09-08T21:43:00Z">
        <w:r>
          <w:rPr>
            <w:rFonts w:cs="Times New Roman" w:ascii="Times New Roman" w:hAnsi="Times New Roman"/>
            <w:color w:val="000000"/>
          </w:rPr>
          <w:t>t</w:t>
        </w:r>
      </w:ins>
      <w:ins w:id="395" w:author="Author" w:date="2020-09-08T21:43:00Z">
        <w:commentRangeStart w:id="36"/>
        <w:r>
          <w:rPr>
            <w:rFonts w:cs="Times New Roman" w:ascii="Times New Roman" w:hAnsi="Times New Roman"/>
            <w:color w:val="000000"/>
          </w:rPr>
          <w:t xml:space="preserve">he mean of the breeding values of the </w:t>
        </w:r>
      </w:ins>
      <w:ins w:id="396" w:author="Author" w:date="2020-09-08T21:44:00Z">
        <w:r>
          <w:rPr>
            <w:rFonts w:cs="Times New Roman" w:ascii="Times New Roman" w:hAnsi="Times New Roman"/>
            <w:color w:val="000000"/>
          </w:rPr>
          <w:t>analysed trait,</w:t>
        </w:r>
      </w:ins>
      <w:ins w:id="397" w:author="Unknown Author" w:date="2020-09-28T14:37:44Z">
        <w:r>
          <w:rPr>
            <w:rFonts w:cs="Times New Roman" w:ascii="Times New Roman" w:hAnsi="Times New Roman"/>
            <w:color w:val="000000"/>
          </w:rPr>
        </w:r>
      </w:ins>
      <w:commentRangeEnd w:id="36"/>
      <w:r>
        <w:commentReference w:id="36"/>
      </w:r>
      <w:r>
        <w:rPr>
          <w:rFonts w:cs="Times New Roman" w:ascii="Times New Roman" w:hAnsi="Times New Roman"/>
          <w:color w:val="000000"/>
        </w:rPr>
        <w:t xml:space="preserve"> but the user can specify any R function via the FUN argument. The function can also summarize only a subset of the object via the subset argument.</w:t>
      </w:r>
      <w:bookmarkEnd w:id="8"/>
    </w:p>
    <w:p>
      <w:pPr>
        <w:pStyle w:val="Code"/>
        <w:jc w:val="both"/>
        <w:rPr/>
      </w:pPr>
      <w:r>
        <w:rPr>
          <w:rFonts w:ascii="Times New Roman" w:hAnsi="Times New Roman"/>
          <w:color w:val="000000"/>
        </w:rPr>
        <w:t xml:space="preserve">The output of the </w:t>
      </w:r>
      <w:r>
        <w:rPr>
          <w:color w:val="000000"/>
        </w:rPr>
        <w:t xml:space="preserve">summary.AlphaPart() </w:t>
      </w:r>
      <w:r>
        <w:rPr>
          <w:rFonts w:ascii="Times New Roman" w:hAnsi="Times New Roman"/>
          <w:color w:val="000000"/>
        </w:rPr>
        <w:t xml:space="preserve">function is an object of </w:t>
      </w:r>
      <w:r>
        <w:rPr>
          <w:color w:val="000000"/>
        </w:rPr>
        <w:t>summaryAlphaPart</w:t>
      </w:r>
      <w:r>
        <w:rPr>
          <w:rFonts w:ascii="Times New Roman" w:hAnsi="Times New Roman"/>
          <w:color w:val="000000"/>
        </w:rPr>
        <w:t xml:space="preserve"> class, which is a list with an </w:t>
      </w:r>
      <w:r>
        <w:rPr>
          <w:color w:val="000000"/>
        </w:rPr>
        <w:t>info</w:t>
      </w:r>
      <w:r>
        <w:rPr>
          <w:rFonts w:ascii="Times New Roman" w:hAnsi="Times New Roman"/>
          <w:color w:val="000000"/>
        </w:rPr>
        <w:t xml:space="preserve"> element and an element of summary for each of the partitioned traits. The summary contains the grouping variable levels (</w:t>
      </w:r>
      <w:r>
        <w:rPr>
          <w:color w:val="000000"/>
        </w:rPr>
        <w:t>gen</w:t>
      </w:r>
      <w:r>
        <w:rPr>
          <w:rFonts w:ascii="Times New Roman" w:hAnsi="Times New Roman"/>
          <w:color w:val="000000"/>
        </w:rPr>
        <w:t>), number of individuals per level (</w:t>
      </w:r>
      <w:r>
        <w:rPr>
          <w:color w:val="000000"/>
        </w:rPr>
        <w:t>N</w:t>
      </w:r>
      <w:r>
        <w:rPr>
          <w:rFonts w:ascii="Times New Roman" w:hAnsi="Times New Roman"/>
          <w:color w:val="000000"/>
        </w:rPr>
        <w:t>), and output of the summary function applied to the breeding values and its partitions (</w:t>
      </w:r>
      <w:r>
        <w:rPr>
          <w:color w:val="000000"/>
        </w:rPr>
        <w:t>Sum</w:t>
      </w:r>
      <w:r>
        <w:rPr>
          <w:rFonts w:ascii="Times New Roman" w:hAnsi="Times New Roman"/>
          <w:color w:val="000000"/>
        </w:rPr>
        <w:t>,</w:t>
      </w:r>
      <w:r>
        <w:rPr>
          <w:rFonts w:ascii="Courier New" w:hAnsi="Courier New"/>
          <w:color w:val="000000"/>
        </w:rPr>
        <w:t xml:space="preserve"> </w:t>
      </w:r>
      <w:r>
        <w:rPr>
          <w:color w:val="000000"/>
        </w:rPr>
        <w:t>domestic</w:t>
      </w:r>
      <w:r>
        <w:rPr>
          <w:rFonts w:ascii="Times New Roman" w:hAnsi="Times New Roman"/>
          <w:color w:val="000000"/>
        </w:rPr>
        <w:t xml:space="preserve">, and </w:t>
      </w:r>
      <w:r>
        <w:rPr>
          <w:color w:val="000000"/>
        </w:rPr>
        <w:t>import</w:t>
      </w:r>
      <w:r>
        <w:rPr>
          <w:rFonts w:ascii="Times New Roman" w:hAnsi="Times New Roman"/>
          <w:color w:val="000000"/>
        </w:rPr>
        <w:t>).</w:t>
      </w:r>
    </w:p>
    <w:p>
      <w:pPr>
        <w:pStyle w:val="Code"/>
        <w:jc w:val="both"/>
        <w:rPr>
          <w:color w:val="000000"/>
          <w:sz w:val="20"/>
          <w:szCs w:val="20"/>
        </w:rPr>
      </w:pPr>
      <w:del w:id="398" w:author="Unknown Author" w:date="2020-09-28T14:45:00Z">
        <w:r>
          <w:rPr>
            <w:color w:val="000000"/>
            <w:sz w:val="20"/>
            <w:szCs w:val="20"/>
          </w:rPr>
          <w:delText>&gt;</w:delText>
        </w:r>
      </w:del>
      <w:del w:id="399" w:author="Unknown Author" w:date="2020-09-28T14:45:00Z">
        <w:r>
          <w:rPr>
            <w:color w:val="000000"/>
            <w:sz w:val="20"/>
            <w:szCs w:val="20"/>
          </w:rPr>
          <w:drawing>
            <wp:inline distT="0" distB="0" distL="0" distR="0">
              <wp:extent cx="3058795" cy="14382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3058795" cy="1438275"/>
                      </a:xfrm>
                      <a:prstGeom prst="rect">
                        <a:avLst/>
                      </a:prstGeom>
                    </pic:spPr>
                  </pic:pic>
                </a:graphicData>
              </a:graphic>
            </wp:inline>
          </w:drawing>
        </w:r>
      </w:del>
    </w:p>
    <w:p>
      <w:pPr>
        <w:pStyle w:val="Normal"/>
        <w:rPr/>
      </w:pPr>
      <w:ins w:id="400" w:author="Unknown Author" w:date="2020-09-28T14:45:19Z">
        <w:r>
          <w:rPr>
            <w:color w:val="000000"/>
            <w:sz w:val="24"/>
            <w:szCs w:val="24"/>
          </w:rPr>
          <w:t xml:space="preserve">Figure </w:t>
        </w:r>
      </w:ins>
      <w:ins w:id="401" w:author="Unknown Author" w:date="2020-09-28T14:45:19Z">
        <w:r>
          <w:rPr>
            <w:color w:val="000000"/>
            <w:sz w:val="24"/>
            <w:szCs w:val="24"/>
          </w:rPr>
          <w:t>3</w:t>
        </w:r>
      </w:ins>
      <w:ins w:id="402" w:author="Unknown Author" w:date="2020-09-28T14:45:19Z">
        <w:r>
          <w:rPr>
            <w:color w:val="000000"/>
            <w:sz w:val="24"/>
            <w:szCs w:val="24"/>
          </w:rPr>
          <w:t xml:space="preserve">: Example output data frame of </w:t>
        </w:r>
      </w:ins>
      <w:ins w:id="403" w:author="Unknown Author" w:date="2020-09-28T14:45:19Z">
        <w:r>
          <w:rPr>
            <w:color w:val="000000"/>
            <w:sz w:val="24"/>
            <w:szCs w:val="24"/>
          </w:rPr>
          <w:t xml:space="preserve">summarized </w:t>
        </w:r>
      </w:ins>
      <w:ins w:id="404" w:author="Unknown Author" w:date="2020-09-28T14:45:19Z">
        <w:r>
          <w:rPr>
            <w:color w:val="000000"/>
            <w:sz w:val="24"/>
            <w:szCs w:val="24"/>
          </w:rPr>
          <w:t>partition</w:t>
        </w:r>
      </w:ins>
      <w:ins w:id="405" w:author="Unknown Author" w:date="2020-09-28T14:45:19Z">
        <w:r>
          <w:rPr>
            <w:color w:val="000000"/>
            <w:sz w:val="24"/>
            <w:szCs w:val="24"/>
          </w:rPr>
          <w:t xml:space="preserve">s obtained with </w:t>
        </w:r>
      </w:ins>
      <w:ins w:id="406" w:author="Unknown Author" w:date="2020-09-28T14:45:19Z">
        <w:r>
          <w:rPr>
            <w:rFonts w:ascii="Courier" w:hAnsi="Courier"/>
            <w:color w:val="000000"/>
            <w:sz w:val="24"/>
            <w:szCs w:val="24"/>
          </w:rPr>
          <w:t>summary.AlphaPart()</w:t>
        </w:r>
      </w:ins>
      <w:ins w:id="407" w:author="Unknown Author" w:date="2020-09-28T14:45:19Z">
        <w:r>
          <w:rPr>
            <w:color w:val="000000"/>
            <w:sz w:val="24"/>
            <w:szCs w:val="24"/>
          </w:rPr>
          <w:t xml:space="preserve"> function</w:t>
        </w:r>
      </w:ins>
      <w:ins w:id="408" w:author="Unknown Author" w:date="2020-09-28T14:45:19Z">
        <w:r>
          <w:rPr>
            <w:color w:val="000000"/>
            <w:sz w:val="24"/>
            <w:szCs w:val="24"/>
          </w:rPr>
          <w:t xml:space="preserve">. </w:t>
        </w:r>
      </w:ins>
      <w:ins w:id="409" w:author="Unknown Author" w:date="2020-09-28T14:45:19Z">
        <w:r>
          <w:rPr>
            <w:rFonts w:cs="Courier"/>
            <w:color w:val="000000"/>
            <w:sz w:val="24"/>
            <w:szCs w:val="24"/>
            <w:highlight w:val="white"/>
          </w:rPr>
          <w:t xml:space="preserve">The data frame holds </w:t>
        </w:r>
      </w:ins>
      <w:ins w:id="410" w:author="Unknown Author" w:date="2020-09-28T14:45:19Z">
        <w:r>
          <w:rPr>
            <w:rFonts w:cs="Courier"/>
            <w:color w:val="000000"/>
            <w:sz w:val="24"/>
            <w:szCs w:val="24"/>
            <w:highlight w:val="white"/>
          </w:rPr>
          <w:t>information on generation, number of data points (N),</w:t>
        </w:r>
      </w:ins>
      <w:ins w:id="411" w:author="Unknown Author" w:date="2020-09-28T14:45:19Z">
        <w:r>
          <w:rPr>
            <w:rFonts w:cs="Courier"/>
            <w:color w:val="000000"/>
            <w:sz w:val="24"/>
            <w:szCs w:val="24"/>
            <w:highlight w:val="white"/>
          </w:rPr>
          <w:t xml:space="preserve"> the total genetic gain (Sum) and contributions of the three populations (Pop1, Pop2, Pop3).</w:t>
        </w:r>
      </w:ins>
    </w:p>
    <w:p>
      <w:pPr>
        <w:pStyle w:val="Normal"/>
        <w:rPr>
          <w:rFonts w:cs="Courier"/>
          <w:color w:val="000000"/>
          <w:sz w:val="20"/>
          <w:szCs w:val="20"/>
          <w:highlight w:val="white"/>
        </w:rPr>
      </w:pPr>
      <w:del w:id="413" w:author="Unknown Author" w:date="2020-09-28T14:45:00Z">
        <w:r>
          <w:rPr>
            <w:color w:val="000000"/>
            <w:sz w:val="24"/>
            <w:szCs w:val="24"/>
          </w:rPr>
          <w:delText xml:space="preserve"> </w:delText>
        </w:r>
      </w:del>
      <w:del w:id="414" w:author="Unknown Author" w:date="2020-09-28T14:45:00Z">
        <w:r>
          <w:rPr>
            <w:color w:val="000000"/>
            <w:sz w:val="24"/>
            <w:szCs w:val="24"/>
          </w:rPr>
          <w:delText>print(sumPartByGen)</w:delText>
        </w:r>
      </w:del>
    </w:p>
    <w:p>
      <w:pPr>
        <w:pStyle w:val="Code"/>
        <w:rPr/>
      </w:pPr>
      <w:del w:id="415" w:author="Unknown Author" w:date="2020-09-28T14:45:00Z">
        <w:bookmarkStart w:id="9" w:name="rstudio_console_output51111111111111"/>
        <w:bookmarkEnd w:id="9"/>
        <w:r>
          <w:rPr>
            <w:color w:val="000000"/>
            <w:sz w:val="20"/>
            <w:szCs w:val="20"/>
          </w:rPr>
          <w:delText>| gen|  N|      Sum| domestic| import|</w:delText>
        </w:r>
      </w:del>
    </w:p>
    <w:p>
      <w:pPr>
        <w:pStyle w:val="Code"/>
        <w:rPr/>
      </w:pPr>
      <w:del w:id="416" w:author="Unknown Author" w:date="2020-09-28T14:45:00Z">
        <w:r>
          <w:rPr>
            <w:color w:val="000000"/>
            <w:sz w:val="20"/>
            <w:szCs w:val="20"/>
          </w:rPr>
          <w:delText>|---:|--:|--------:|--------:|------:|</w:delText>
        </w:r>
      </w:del>
    </w:p>
    <w:p>
      <w:pPr>
        <w:pStyle w:val="Code"/>
        <w:rPr/>
      </w:pPr>
      <w:del w:id="417" w:author="Unknown Author" w:date="2020-09-28T14:45:00Z">
        <w:r>
          <w:rPr>
            <w:color w:val="000000"/>
            <w:sz w:val="20"/>
            <w:szCs w:val="20"/>
          </w:rPr>
          <w:delText>|   1|  2| 102.5000| 50.00000| 52.500|</w:delText>
        </w:r>
      </w:del>
    </w:p>
    <w:p>
      <w:pPr>
        <w:pStyle w:val="Code"/>
        <w:rPr/>
      </w:pPr>
      <w:del w:id="418" w:author="Unknown Author" w:date="2020-09-28T14:45:00Z">
        <w:r>
          <w:rPr>
            <w:color w:val="000000"/>
            <w:sz w:val="20"/>
            <w:szCs w:val="20"/>
          </w:rPr>
          <w:delText>|   2|  3| 104.6667| 17.16667| 87.500|</w:delText>
        </w:r>
      </w:del>
    </w:p>
    <w:p>
      <w:pPr>
        <w:pStyle w:val="Code"/>
        <w:rPr/>
      </w:pPr>
      <w:del w:id="419" w:author="Unknown Author" w:date="2020-09-28T14:45:00Z">
        <w:r>
          <w:rPr>
            <w:color w:val="000000"/>
            <w:sz w:val="20"/>
            <w:szCs w:val="20"/>
          </w:rPr>
          <w:delText>|   3|  2| 107.0000| 13.37500| 93.625|</w:delText>
        </w:r>
      </w:del>
    </w:p>
    <w:p>
      <w:pPr>
        <w:pStyle w:val="Normal"/>
        <w:rPr>
          <w:rFonts w:cs="Courier"/>
          <w:color w:val="000000"/>
          <w:sz w:val="20"/>
          <w:szCs w:val="20"/>
          <w:highlight w:val="white"/>
        </w:rPr>
      </w:pPr>
      <w:del w:id="420" w:author="Unknown Author" w:date="2020-09-28T14:45:00Z">
        <w:bookmarkStart w:id="10" w:name="move448644081111111111111"/>
        <w:bookmarkEnd w:id="10"/>
        <w:r>
          <w:rPr>
            <w:color w:val="000000"/>
            <w:sz w:val="20"/>
            <w:szCs w:val="20"/>
          </w:rPr>
          <w:delText>|   4|  1| 109.0000| 68.87500| 40.125|</w:delText>
        </w:r>
      </w:del>
    </w:p>
    <w:p>
      <w:pPr>
        <w:pStyle w:val="Normal"/>
        <w:rPr/>
      </w:pPr>
      <w:ins w:id="421" w:author="Unknown Author" w:date="2020-09-28T14:51:05Z">
        <w:r>
          <w:rPr>
            <w:color w:val="000000"/>
          </w:rPr>
          <w:t>If we are only interested in the contributions of population 1 and 2, we can use function AlphaPartSubset() to filter out the summary results:</w:t>
        </w:r>
      </w:ins>
    </w:p>
    <w:p>
      <w:pPr>
        <w:pStyle w:val="Code"/>
        <w:rPr>
          <w:sz w:val="20"/>
          <w:szCs w:val="20"/>
        </w:rPr>
      </w:pPr>
      <w:ins w:id="422" w:author="Unknown Author" w:date="2020-09-28T14:51:05Z">
        <w:r>
          <w:rPr>
            <w:color w:val="000000"/>
            <w:sz w:val="20"/>
            <w:szCs w:val="20"/>
          </w:rPr>
          <w:t>AlphaPartSubset(sumPartByGen, paths = c("Pop1", "Pop2"))</w:t>
        </w:r>
      </w:ins>
    </w:p>
    <w:p>
      <w:pPr>
        <w:pStyle w:val="Normal"/>
        <w:rPr/>
      </w:pPr>
      <w:ins w:id="423" w:author="Unknown Author" w:date="2020-09-28T14:51:05Z">
        <w:r>
          <w:rPr/>
          <w:t xml:space="preserve">If we are only interested in the contribution of import and not of specific country, we could also use function </w:t>
        </w:r>
      </w:ins>
      <w:ins w:id="424" w:author="Unknown Author" w:date="2020-09-28T14:51:05Z">
        <w:r>
          <w:rPr>
            <w:rFonts w:ascii="Courier" w:hAnsi="Courier"/>
          </w:rPr>
          <w:t>AlphaPartSum()</w:t>
        </w:r>
      </w:ins>
      <w:ins w:id="425" w:author="Unknown Author" w:date="2020-09-28T14:51:05Z">
        <w:r>
          <w:rPr/>
          <w:t xml:space="preserve"> to compare the contributions of population 1 (named Domestic) vs combined contributions of populations 2 and 3 (named Import):</w:t>
        </w:r>
      </w:ins>
    </w:p>
    <w:p>
      <w:pPr>
        <w:pStyle w:val="Code"/>
        <w:rPr>
          <w:sz w:val="20"/>
          <w:szCs w:val="20"/>
        </w:rPr>
      </w:pPr>
      <w:ins w:id="426" w:author="Unknown Author" w:date="2020-09-28T14:51:05Z">
        <w:r>
          <w:rPr>
            <w:sz w:val="20"/>
            <w:szCs w:val="20"/>
          </w:rPr>
          <w:t>AlphaPartSum(</w:t>
        </w:r>
      </w:ins>
      <w:ins w:id="427" w:author="Unknown Author" w:date="2020-09-28T14:51:05Z">
        <w:r>
          <w:rPr>
            <w:sz w:val="20"/>
            <w:szCs w:val="20"/>
          </w:rPr>
          <w:t>sumPartByGen</w:t>
        </w:r>
      </w:ins>
      <w:ins w:id="428" w:author="Unknown Author" w:date="2020-09-28T14:51:05Z">
        <w:r>
          <w:rPr>
            <w:sz w:val="20"/>
            <w:szCs w:val="20"/>
          </w:rPr>
          <w:t xml:space="preserve">, </w:t>
        </w:r>
      </w:ins>
    </w:p>
    <w:p>
      <w:pPr>
        <w:pStyle w:val="Code"/>
        <w:rPr>
          <w:sz w:val="20"/>
          <w:szCs w:val="20"/>
        </w:rPr>
      </w:pPr>
      <w:ins w:id="429" w:author="Unknown Author" w:date="2020-09-28T14:51:05Z">
        <w:r>
          <w:rPr>
            <w:sz w:val="20"/>
            <w:szCs w:val="20"/>
          </w:rPr>
          <w:t xml:space="preserve">             </w:t>
        </w:r>
      </w:ins>
      <w:ins w:id="430" w:author="Unknown Author" w:date="2020-09-28T14:51:05Z">
        <w:r>
          <w:rPr>
            <w:sz w:val="20"/>
            <w:szCs w:val="20"/>
          </w:rPr>
          <w:t>map=list(c("Domestic", "Pop1"), c("Import", "Pop2", "Pop3")))</w:t>
        </w:r>
      </w:ins>
    </w:p>
    <w:p>
      <w:pPr>
        <w:pStyle w:val="Normal"/>
        <w:rPr/>
      </w:pPr>
      <w:r>
        <w:rPr>
          <w:color w:val="000000"/>
        </w:rPr>
        <w:t xml:space="preserve">We </w:t>
      </w:r>
      <w:ins w:id="431" w:author="Unknown Author" w:date="2020-09-28T15:03:45Z">
        <w:r>
          <w:rPr>
            <w:color w:val="000000"/>
          </w:rPr>
          <w:t xml:space="preserve">then </w:t>
        </w:r>
      </w:ins>
      <w:r>
        <w:rPr>
          <w:color w:val="000000"/>
        </w:rPr>
        <w:t xml:space="preserve">use the generic </w:t>
      </w:r>
      <w:r>
        <w:rPr>
          <w:rFonts w:ascii="Courier" w:hAnsi="Courier"/>
          <w:color w:val="000000"/>
        </w:rPr>
        <w:t>plot.summaryAlphaPart</w:t>
      </w:r>
      <w:r>
        <w:rPr>
          <w:color w:val="000000"/>
        </w:rPr>
        <w:t xml:space="preserve"> function to plot summarized partitions:</w:t>
      </w:r>
    </w:p>
    <w:p>
      <w:pPr>
        <w:pStyle w:val="Normal"/>
        <w:rPr>
          <w:rFonts w:ascii="Courier" w:hAnsi="Courier"/>
          <w:color w:val="000000"/>
          <w:sz w:val="20"/>
          <w:szCs w:val="20"/>
        </w:rPr>
      </w:pPr>
      <w:r>
        <w:rPr>
          <w:rFonts w:ascii="Courier" w:hAnsi="Courier"/>
          <w:color w:val="000000"/>
          <w:sz w:val="20"/>
          <w:szCs w:val="20"/>
        </w:rPr>
        <w:t>&gt; plot(sumPartByGen)</w:t>
      </w:r>
    </w:p>
    <w:p>
      <w:pPr>
        <w:pStyle w:val="Normal"/>
        <w:rPr/>
      </w:pPr>
      <w:r>
        <w:rPr>
          <w:color w:val="000000"/>
        </w:rPr>
        <w:t xml:space="preserve">The output is an object of </w:t>
      </w:r>
      <w:bookmarkStart w:id="11" w:name="rstudio_console_output2"/>
      <w:bookmarkEnd w:id="11"/>
      <w:r>
        <w:rPr>
          <w:rFonts w:ascii="Courier" w:hAnsi="Courier"/>
          <w:color w:val="000000"/>
        </w:rPr>
        <w:t>plotSummaryAlphaPart</w:t>
      </w:r>
      <w:r>
        <w:rPr>
          <w:color w:val="000000"/>
        </w:rPr>
        <w:t xml:space="preserve"> class. It is a list containing one plot for each partitioned trait. We show the output plot in Figure 1.</w:t>
      </w:r>
    </w:p>
    <w:p>
      <w:pPr>
        <w:pStyle w:val="Normal"/>
        <w:rPr>
          <w:color w:val="000000"/>
        </w:rPr>
      </w:pPr>
      <w:del w:id="432" w:author="Unknown Author" w:date="2020-09-24T15:25:14Z">
        <w:r>
          <w:rPr>
            <w:color w:val="000000"/>
          </w:rPr>
          <w:delText xml:space="preserve">We also provide a number of utility functions that ease partitioning analysis. The </w:delText>
        </w:r>
      </w:del>
      <w:del w:id="433" w:author="Unknown Author" w:date="2020-09-24T15:25:14Z">
        <w:r>
          <w:rPr>
            <w:rFonts w:ascii="Courier" w:hAnsi="Courier"/>
            <w:color w:val="000000"/>
          </w:rPr>
          <w:delText>pedFixBirthYear()</w:delText>
        </w:r>
      </w:del>
      <w:del w:id="434" w:author="Unknown Author" w:date="2020-09-24T15:25:14Z">
        <w:r>
          <w:rPr>
            <w:color w:val="000000"/>
          </w:rPr>
          <w:delText xml:space="preserve"> function imputes missing or corrects</w:delText>
        </w:r>
      </w:del>
      <w:del w:id="435" w:author="Author" w:date="2020-09-09T16:10:00Z">
        <w:r>
          <w:rPr>
            <w:color w:val="000000"/>
          </w:rPr>
          <w:delText>fix</w:delText>
        </w:r>
      </w:del>
      <w:del w:id="436" w:author="Unknown Author" w:date="2020-09-24T15:25:14Z">
        <w:r>
          <w:rPr>
            <w:color w:val="000000"/>
          </w:rPr>
          <w:delText xml:space="preserve"> erroneous years of birth. The </w:delText>
        </w:r>
      </w:del>
      <w:del w:id="437" w:author="Unknown Author" w:date="2020-09-24T15:25:14Z">
        <w:r>
          <w:rPr>
            <w:rFonts w:cs="Courier" w:ascii="Courier" w:hAnsi="Courier"/>
            <w:color w:val="000000"/>
          </w:rPr>
          <w:delText>pedSetBase()</w:delText>
        </w:r>
      </w:del>
      <w:del w:id="438" w:author="Unknown Author" w:date="2020-09-24T15:25:14Z">
        <w:r>
          <w:rPr>
            <w:color w:val="000000"/>
          </w:rPr>
          <w:delText xml:space="preserve"> function sets the base population by specifying founders and removing older pedigree records. The </w:delText>
        </w:r>
      </w:del>
      <w:del w:id="439" w:author="Unknown Author" w:date="2020-09-24T15:25:14Z">
        <w:r>
          <w:rPr>
            <w:rFonts w:cs="Courier" w:ascii="Courier" w:hAnsi="Courier"/>
            <w:color w:val="000000"/>
          </w:rPr>
          <w:delText>AlphaPartSubset()</w:delText>
        </w:r>
      </w:del>
      <w:del w:id="440" w:author="Unknown Author" w:date="2020-09-24T15:25:14Z">
        <w:r>
          <w:rPr>
            <w:rFonts w:cs="Courier"/>
            <w:color w:val="000000"/>
          </w:rPr>
          <w:delText xml:space="preserve"> function keeps </w:delText>
        </w:r>
      </w:del>
      <w:del w:id="441" w:author="Unknown Author" w:date="2020-09-24T15:25:14Z">
        <w:r>
          <w:rPr>
            <w:color w:val="000000"/>
          </w:rPr>
          <w:delText xml:space="preserve">partitions for specified paths in the </w:delText>
        </w:r>
      </w:del>
      <w:del w:id="442" w:author="Unknown Author" w:date="2020-09-24T15:25:14Z">
        <w:r>
          <w:rPr>
            <w:rFonts w:cs="Courier" w:ascii="Courier" w:hAnsi="Courier"/>
            <w:color w:val="000000"/>
          </w:rPr>
          <w:delText>AlphaPart</w:delText>
        </w:r>
      </w:del>
      <w:del w:id="443" w:author="Unknown Author" w:date="2020-09-24T15:25:14Z">
        <w:r>
          <w:rPr>
            <w:color w:val="000000"/>
          </w:rPr>
          <w:delText xml:space="preserve"> or </w:delText>
        </w:r>
      </w:del>
      <w:del w:id="444" w:author="Unknown Author" w:date="2020-09-24T15:25:14Z">
        <w:r>
          <w:rPr>
            <w:rFonts w:cs="Courier" w:ascii="Courier" w:hAnsi="Courier"/>
            <w:color w:val="000000"/>
          </w:rPr>
          <w:delText>summaryAlphaPart</w:delText>
        </w:r>
      </w:del>
      <w:del w:id="445" w:author="Unknown Author" w:date="2020-09-24T15:25:14Z">
        <w:r>
          <w:rPr>
            <w:rFonts w:cs="Courier"/>
            <w:color w:val="000000"/>
          </w:rPr>
          <w:delText xml:space="preserve"> </w:delText>
        </w:r>
      </w:del>
      <w:del w:id="446" w:author="Unknown Author" w:date="2020-09-24T15:25:14Z">
        <w:r>
          <w:rPr>
            <w:color w:val="000000"/>
          </w:rPr>
          <w:delText xml:space="preserve">objects. The </w:delText>
        </w:r>
      </w:del>
      <w:del w:id="447" w:author="Unknown Author" w:date="2020-09-24T15:25:14Z">
        <w:r>
          <w:rPr>
            <w:rFonts w:cs="Courier" w:ascii="Courier" w:hAnsi="Courier"/>
            <w:color w:val="000000"/>
          </w:rPr>
          <w:delText>AlphaPartSum()</w:delText>
        </w:r>
      </w:del>
      <w:del w:id="448" w:author="Unknown Author" w:date="2020-09-24T15:25:14Z">
        <w:r>
          <w:rPr>
            <w:rFonts w:cs="Courier"/>
            <w:color w:val="000000"/>
          </w:rPr>
          <w:delText xml:space="preserve"> function </w:delText>
        </w:r>
      </w:del>
      <w:del w:id="449" w:author="Unknown Author" w:date="2020-09-24T15:25:14Z">
        <w:r>
          <w:rPr>
            <w:color w:val="000000"/>
          </w:rPr>
          <w:delText xml:space="preserve">sums the partitions of several paths in a </w:delText>
        </w:r>
      </w:del>
      <w:del w:id="450" w:author="Unknown Author" w:date="2020-09-24T15:25:14Z">
        <w:r>
          <w:rPr>
            <w:rFonts w:cs="Courier" w:ascii="Courier" w:hAnsi="Courier"/>
            <w:color w:val="000000"/>
          </w:rPr>
          <w:delText>summaryAlphaPart</w:delText>
        </w:r>
      </w:del>
      <w:del w:id="451" w:author="Unknown Author" w:date="2020-09-24T15:25:14Z">
        <w:r>
          <w:rPr>
            <w:color w:val="000000"/>
          </w:rPr>
          <w:delText xml:space="preserve"> object. The </w:delText>
        </w:r>
      </w:del>
      <w:del w:id="452" w:author="Unknown Author" w:date="2020-09-24T15:25:14Z">
        <w:r>
          <w:rPr>
            <w:rFonts w:cs="Courier" w:ascii="Courier" w:hAnsi="Courier"/>
            <w:color w:val="000000"/>
          </w:rPr>
          <w:delText>AlphaPartSubset()</w:delText>
        </w:r>
      </w:del>
      <w:del w:id="453" w:author="Unknown Author" w:date="2020-09-24T15:25:14Z">
        <w:r>
          <w:rPr>
            <w:rFonts w:cs="Courier"/>
            <w:color w:val="000000"/>
          </w:rPr>
          <w:delText xml:space="preserve"> and</w:delText>
        </w:r>
      </w:del>
      <w:del w:id="454" w:author="Unknown Author" w:date="2020-09-24T15:25:14Z">
        <w:r>
          <w:rPr>
            <w:color w:val="000000"/>
          </w:rPr>
          <w:delText xml:space="preserve"> </w:delText>
        </w:r>
      </w:del>
      <w:del w:id="455" w:author="Unknown Author" w:date="2020-09-24T15:25:14Z">
        <w:r>
          <w:rPr>
            <w:rFonts w:cs="Courier" w:ascii="Courier" w:hAnsi="Courier"/>
            <w:color w:val="000000"/>
          </w:rPr>
          <w:delText>AlphaPartSum()</w:delText>
        </w:r>
      </w:del>
      <w:del w:id="456" w:author="Unknown Author" w:date="2020-09-24T15:25:14Z">
        <w:r>
          <w:rPr>
            <w:color w:val="000000"/>
          </w:rPr>
          <w:delText xml:space="preserve"> functions simplify the presentation of partitioning analysis.</w:delText>
        </w:r>
      </w:del>
    </w:p>
    <w:p>
      <w:pPr>
        <w:pStyle w:val="Heading2"/>
        <w:rPr/>
      </w:pPr>
      <w:del w:id="457" w:author="Author" w:date="2020-09-09T16:11:00Z">
        <w:r>
          <w:rPr>
            <w:color w:val="000000"/>
          </w:rPr>
          <w:delText xml:space="preserve">Stylized </w:delText>
        </w:r>
      </w:del>
      <w:ins w:id="458" w:author="Author" w:date="2020-09-09T16:11:00Z">
        <w:r>
          <w:rPr>
            <w:color w:val="000000"/>
          </w:rPr>
          <w:t xml:space="preserve">Simulated </w:t>
        </w:r>
      </w:ins>
      <w:r>
        <w:rPr>
          <w:color w:val="000000"/>
        </w:rPr>
        <w:t>multi</w:t>
        <w:noBreakHyphen/>
        <w:t>tier breeding example</w:t>
      </w:r>
    </w:p>
    <w:p>
      <w:pPr>
        <w:pStyle w:val="Normal"/>
        <w:rPr/>
      </w:pPr>
      <w:r>
        <w:rPr>
          <w:color w:val="000000"/>
        </w:rPr>
        <w:t xml:space="preserve">We applied the AlphaPart R package on a simulated </w:t>
      </w:r>
      <w:ins w:id="459" w:author="Author" w:date="2020-09-09T16:12:00Z">
        <w:r>
          <w:rPr>
            <w:color w:val="000000"/>
          </w:rPr>
          <w:t xml:space="preserve">example of a </w:t>
        </w:r>
      </w:ins>
      <w:del w:id="460" w:author="Author" w:date="2020-09-09T16:12:00Z">
        <w:r>
          <w:rPr>
            <w:color w:val="000000"/>
          </w:rPr>
          <w:delText xml:space="preserve">stylized </w:delText>
        </w:r>
      </w:del>
      <w:r>
        <w:rPr>
          <w:color w:val="000000"/>
        </w:rPr>
        <w:t>multi</w:t>
        <w:noBreakHyphen/>
        <w:t>tier</w:t>
      </w:r>
      <w:ins w:id="461" w:author="Author" w:date="2020-09-09T16:12:00Z">
        <w:r>
          <w:rPr>
            <w:color w:val="000000"/>
          </w:rPr>
          <w:t xml:space="preserve"> </w:t>
        </w:r>
      </w:ins>
      <w:del w:id="462" w:author="Author" w:date="2020-09-09T16:12:00Z">
        <w:r>
          <w:rPr>
            <w:color w:val="000000"/>
          </w:rPr>
          <w:delText xml:space="preserve"> breeding example, that mimics a </w:delText>
        </w:r>
      </w:del>
      <w:r>
        <w:rPr>
          <w:color w:val="000000"/>
        </w:rPr>
        <w:t xml:space="preserve">pig breeding programme. We aimed to examine the directional gene flow between nucleus and multiplier and the contribution of nucleus and multiplier selection on genetic gain in each tier. Breeders select in the nucleus and multiply this improvement in the multiplier to supply </w:t>
      </w:r>
      <w:r>
        <w:rPr>
          <w:color w:val="FF0000"/>
        </w:rPr>
        <w:t>a large number of breeding animals for commercial purposes</w:t>
      </w:r>
      <w:r>
        <w:rPr>
          <w:color w:val="000000"/>
        </w:rPr>
        <w:t xml:space="preserve">. The multiplier generally has lower genetic mean than the nucleus due to </w:t>
      </w:r>
      <w:ins w:id="463" w:author="Author" w:date="2020-09-09T16:14:00Z">
        <w:r>
          <w:rPr>
            <w:color w:val="000000"/>
          </w:rPr>
          <w:t xml:space="preserve">a </w:t>
        </w:r>
      </w:ins>
      <w:r>
        <w:rPr>
          <w:color w:val="000000"/>
        </w:rPr>
        <w:t>time-lag</w:t>
      </w:r>
      <w:ins w:id="464" w:author="Author" w:date="2020-09-09T16:14:00Z">
        <w:r>
          <w:rPr>
            <w:color w:val="000000"/>
          </w:rPr>
          <w:t xml:space="preserve"> in the gene flow</w:t>
        </w:r>
      </w:ins>
      <w:r>
        <w:rPr>
          <w:color w:val="000000"/>
        </w:rPr>
        <w:t xml:space="preserve">. However, animals with very high breeding values </w:t>
      </w:r>
      <w:ins w:id="465" w:author="Author" w:date="2020-09-09T16:14:00Z">
        <w:r>
          <w:rPr>
            <w:color w:val="000000"/>
          </w:rPr>
          <w:t xml:space="preserve">for some traits could be </w:t>
        </w:r>
      </w:ins>
      <w:del w:id="466" w:author="Author" w:date="2020-09-09T16:14:00Z">
        <w:r>
          <w:rPr>
            <w:color w:val="000000"/>
          </w:rPr>
          <w:delText xml:space="preserve">are often </w:delText>
        </w:r>
      </w:del>
      <w:r>
        <w:rPr>
          <w:color w:val="000000"/>
        </w:rPr>
        <w:t xml:space="preserve">observed in the multiplier </w:t>
      </w:r>
      <w:ins w:id="467" w:author="Author" w:date="2020-09-09T16:15:00Z">
        <w:r>
          <w:rPr>
            <w:color w:val="000000"/>
          </w:rPr>
          <w:t xml:space="preserve">tier </w:t>
        </w:r>
      </w:ins>
      <w:del w:id="468" w:author="Author" w:date="2020-09-09T16:15:00Z">
        <w:r>
          <w:rPr>
            <w:color w:val="000000"/>
          </w:rPr>
          <w:delText xml:space="preserve">for some traits </w:delText>
        </w:r>
      </w:del>
      <w:r>
        <w:rPr>
          <w:color w:val="000000"/>
        </w:rPr>
        <w:t xml:space="preserve">and we aimed to use </w:t>
      </w:r>
      <w:r>
        <w:rPr>
          <w:rFonts w:ascii="Courier" w:hAnsi="Courier"/>
          <w:color w:val="000000"/>
        </w:rPr>
        <w:t>AlphaPart</w:t>
      </w:r>
      <w:r>
        <w:rPr>
          <w:color w:val="000000"/>
        </w:rPr>
        <w:t xml:space="preserve"> to </w:t>
      </w:r>
      <w:commentRangeStart w:id="37"/>
      <w:r>
        <w:rPr>
          <w:color w:val="000000"/>
        </w:rPr>
        <w:t>explain the source of this observation</w:t>
      </w:r>
      <w:r>
        <w:rPr>
          <w:color w:val="000000"/>
        </w:rPr>
      </w:r>
      <w:commentRangeEnd w:id="37"/>
      <w:r>
        <w:commentReference w:id="37"/>
      </w:r>
      <w:r>
        <w:rPr>
          <w:color w:val="000000"/>
        </w:rPr>
        <w:t xml:space="preserve">. </w:t>
      </w:r>
      <w:del w:id="469" w:author="Author" w:date="2020-09-09T16:18:00Z">
        <w:r>
          <w:rPr>
            <w:color w:val="000000"/>
          </w:rPr>
          <w:delText xml:space="preserve">To this end </w:delText>
        </w:r>
      </w:del>
      <w:ins w:id="470" w:author="Author" w:date="2020-09-09T16:18:00Z">
        <w:r>
          <w:rPr>
            <w:color w:val="000000"/>
          </w:rPr>
          <w:t>W</w:t>
        </w:r>
      </w:ins>
      <w:del w:id="471" w:author="Author" w:date="2020-09-09T16:18:00Z">
        <w:r>
          <w:rPr>
            <w:color w:val="000000"/>
          </w:rPr>
          <w:delText>w</w:delText>
        </w:r>
      </w:del>
      <w:r>
        <w:rPr>
          <w:color w:val="000000"/>
        </w:rPr>
        <w:t xml:space="preserve">e </w:t>
      </w:r>
      <w:del w:id="472" w:author="Author" w:date="2020-09-09T16:18:00Z">
        <w:r>
          <w:rPr>
            <w:color w:val="000000"/>
          </w:rPr>
          <w:delText xml:space="preserve">have first </w:delText>
        </w:r>
      </w:del>
      <w:commentRangeStart w:id="38"/>
      <w:r>
        <w:rPr>
          <w:color w:val="000000"/>
        </w:rPr>
        <w:t xml:space="preserve">simulated a </w:t>
      </w:r>
      <w:r>
        <w:rPr>
          <w:color w:val="000000"/>
        </w:rPr>
      </w:r>
      <w:del w:id="473" w:author="Author" w:date="2020-09-09T16:18:00Z">
        <w:commentRangeEnd w:id="38"/>
        <w:r>
          <w:commentReference w:id="38"/>
        </w:r>
        <w:r>
          <w:rPr>
            <w:color w:val="000000"/>
          </w:rPr>
          <w:delText xml:space="preserve">stylized </w:delText>
        </w:r>
      </w:del>
      <w:commentRangeStart w:id="39"/>
      <w:r>
        <w:rPr>
          <w:color w:val="000000"/>
        </w:rPr>
        <w:t>multi</w:t>
        <w:noBreakHyphen/>
        <w:t xml:space="preserve">tier breeding programme </w:t>
      </w:r>
      <w:commentRangeStart w:id="40"/>
      <w:r>
        <w:rPr>
          <w:color w:val="000000"/>
        </w:rPr>
      </w:r>
      <w:commentRangeEnd w:id="39"/>
      <w:r>
        <w:commentReference w:id="39"/>
      </w:r>
      <w:r>
        <w:rPr>
          <w:color w:val="000000"/>
        </w:rPr>
        <w:t>that exposes the drivers of real observations</w:t>
      </w:r>
      <w:r>
        <w:rPr>
          <w:color w:val="000000"/>
        </w:rPr>
      </w:r>
      <w:commentRangeEnd w:id="40"/>
      <w:r>
        <w:commentReference w:id="40"/>
      </w:r>
      <w:r>
        <w:rPr>
          <w:color w:val="000000"/>
        </w:rPr>
        <w:t>. We have next partitioned the genetic trend of true breeding values by a tier-gender variable to quantify sources of genetic gain in the nucleus and the multiplier.</w:t>
      </w:r>
    </w:p>
    <w:p>
      <w:pPr>
        <w:pStyle w:val="Normal"/>
        <w:rPr/>
      </w:pPr>
      <w:r>
        <w:rPr>
          <w:color w:val="000000"/>
        </w:rPr>
        <w:t xml:space="preserve">We used the </w:t>
      </w:r>
      <w:r>
        <w:rPr>
          <w:rFonts w:ascii="Courier" w:hAnsi="Courier"/>
          <w:color w:val="000000"/>
        </w:rPr>
        <w:t>AlphaSimR</w:t>
      </w:r>
      <w:r>
        <w:rPr>
          <w:color w:val="000000"/>
        </w:rPr>
        <w:t xml:space="preserve"> package [10] to simulate the stylized multi</w:t>
        <w:noBreakHyphen/>
        <w:t xml:space="preserve">tier breeding programme for a single breed with closed nucleus and directional flow of animals from the nucleus into the multiplier (Figure 2). We simulated 40 generations of selection on two uncorrelated traits. Trait 1 had heritability 0.25 and trait 2 had heritability 0.10. We measured both traits in the nucleus and only trait 1 in the multiplier. We selected on </w:t>
      </w:r>
      <w:del w:id="474" w:author="Author" w:date="2020-09-09T20:12:00Z">
        <w:r>
          <w:rPr>
            <w:color w:val="000000"/>
          </w:rPr>
          <w:delText xml:space="preserve">the </w:delText>
        </w:r>
      </w:del>
      <w:ins w:id="475" w:author="Author" w:date="2020-09-09T20:12:00Z">
        <w:r>
          <w:rPr>
            <w:color w:val="000000"/>
          </w:rPr>
          <w:t xml:space="preserve"> an </w:t>
        </w:r>
      </w:ins>
      <w:r>
        <w:rPr>
          <w:color w:val="000000"/>
        </w:rPr>
        <w:t xml:space="preserve">index </w:t>
      </w:r>
      <w:ins w:id="476" w:author="Author" w:date="2020-09-09T20:13:00Z">
        <w:r>
          <w:rPr>
            <w:color w:val="000000"/>
          </w:rPr>
          <w:t xml:space="preserve">with equal weights on the </w:t>
        </w:r>
      </w:ins>
      <w:ins w:id="477" w:author="Author" w:date="2020-09-09T20:12:00Z">
        <w:r>
          <w:rPr>
            <w:color w:val="000000"/>
          </w:rPr>
          <w:t xml:space="preserve">estimated breeding values for </w:t>
        </w:r>
      </w:ins>
      <w:del w:id="478" w:author="Author" w:date="2020-09-09T20:12:00Z">
        <w:r>
          <w:rPr>
            <w:color w:val="000000"/>
          </w:rPr>
          <w:delText xml:space="preserve">of </w:delText>
        </w:r>
      </w:del>
      <w:r>
        <w:rPr>
          <w:color w:val="000000"/>
        </w:rPr>
        <w:t>the two traits</w:t>
      </w:r>
      <w:del w:id="479" w:author="Author" w:date="2020-09-09T20:13:00Z">
        <w:r>
          <w:rPr>
            <w:color w:val="000000"/>
          </w:rPr>
          <w:delText xml:space="preserve"> with equal emphasis</w:delText>
        </w:r>
      </w:del>
      <w:r>
        <w:rPr>
          <w:color w:val="000000"/>
        </w:rPr>
        <w:t xml:space="preserve">. We split the simulation into </w:t>
      </w:r>
      <w:ins w:id="480" w:author="Author" w:date="2020-09-09T16:23:00Z">
        <w:r>
          <w:rPr>
            <w:color w:val="000000"/>
          </w:rPr>
          <w:t xml:space="preserve">an </w:t>
        </w:r>
      </w:ins>
      <w:r>
        <w:rPr>
          <w:color w:val="000000"/>
        </w:rPr>
        <w:t xml:space="preserve">initial </w:t>
      </w:r>
      <w:ins w:id="481" w:author="Author" w:date="2020-09-09T16:26:00Z">
        <w:r>
          <w:rPr>
            <w:color w:val="000000"/>
          </w:rPr>
          <w:t xml:space="preserve">burn-in </w:t>
        </w:r>
      </w:ins>
      <w:ins w:id="482" w:author="Author" w:date="2020-09-09T16:23:00Z">
        <w:r>
          <w:rPr>
            <w:color w:val="000000"/>
          </w:rPr>
          <w:t>period</w:t>
        </w:r>
      </w:ins>
      <w:ins w:id="483" w:author="Author" w:date="2020-09-09T16:24:00Z">
        <w:r>
          <w:rPr>
            <w:color w:val="000000"/>
          </w:rPr>
          <w:t xml:space="preserve"> of twenty </w:t>
        </w:r>
      </w:ins>
      <w:del w:id="484" w:author="Author" w:date="2020-09-09T16:24:00Z">
        <w:r>
          <w:rPr>
            <w:color w:val="000000"/>
          </w:rPr>
          <w:delText xml:space="preserve"> </w:delText>
        </w:r>
      </w:del>
      <w:del w:id="485" w:author="Author" w:date="2020-09-09T16:26:00Z">
        <w:r>
          <w:rPr>
            <w:color w:val="000000"/>
          </w:rPr>
          <w:delText>20</w:delText>
        </w:r>
      </w:del>
      <w:r>
        <w:rPr>
          <w:color w:val="000000"/>
        </w:rPr>
        <w:t xml:space="preserve">generations </w:t>
      </w:r>
      <w:ins w:id="486" w:author="Author" w:date="2020-09-09T16:24:00Z">
        <w:r>
          <w:rPr>
            <w:color w:val="000000"/>
          </w:rPr>
          <w:t xml:space="preserve">to achieve a population equilibrium and a subsequent </w:t>
        </w:r>
      </w:ins>
      <w:ins w:id="487" w:author="Author" w:date="2020-09-09T16:26:00Z">
        <w:r>
          <w:rPr>
            <w:color w:val="000000"/>
          </w:rPr>
          <w:t>twenty-year</w:t>
        </w:r>
      </w:ins>
      <w:ins w:id="488" w:author="Author" w:date="2020-09-09T16:25:00Z">
        <w:r>
          <w:rPr>
            <w:color w:val="000000"/>
          </w:rPr>
          <w:t xml:space="preserve"> period of genetic evaluation and selection.</w:t>
        </w:r>
      </w:ins>
      <w:del w:id="489" w:author="Author" w:date="2020-09-09T16:25:00Z">
        <w:r>
          <w:rPr>
            <w:color w:val="000000"/>
          </w:rPr>
          <w:delText>of a burn</w:delText>
          <w:noBreakHyphen/>
          <w:delText>in and 20 generations of evaluation.</w:delText>
        </w:r>
      </w:del>
    </w:p>
    <w:p>
      <w:pPr>
        <w:pStyle w:val="Normal"/>
        <w:rPr/>
      </w:pPr>
      <w:r>
        <w:rPr>
          <w:color w:val="000000"/>
        </w:rPr>
        <w:t xml:space="preserve">In the burn-in </w:t>
      </w:r>
      <w:ins w:id="490" w:author="Author" w:date="2020-09-09T16:26:00Z">
        <w:r>
          <w:rPr>
            <w:color w:val="000000"/>
          </w:rPr>
          <w:t xml:space="preserve">period </w:t>
        </w:r>
      </w:ins>
      <w:r>
        <w:rPr>
          <w:color w:val="000000"/>
        </w:rPr>
        <w:t>we simulated only the nucleus and selected animals based on the index of phenotype values for both traits. We selected 25 males and 500 females each generation and randomly crossed them to produce a new generation of 6,000 progeny (12 per cross). At the end of the burn-in we generated 5,000 females to seed the multiplier.</w:t>
      </w:r>
    </w:p>
    <w:p>
      <w:pPr>
        <w:pStyle w:val="Normal"/>
        <w:rPr/>
      </w:pPr>
      <w:r>
        <w:rPr>
          <w:color w:val="000000"/>
        </w:rPr>
        <w:t xml:space="preserve">In the evaluation we simulated both the nucleus and the multiplier and selected animals within each tier based on the index of </w:t>
      </w:r>
      <w:commentRangeStart w:id="41"/>
      <w:r>
        <w:rPr>
          <w:color w:val="000000"/>
        </w:rPr>
        <w:t xml:space="preserve">estimated breeding values for </w:t>
      </w:r>
      <w:r>
        <w:rPr>
          <w:color w:val="000000"/>
        </w:rPr>
      </w:r>
      <w:commentRangeEnd w:id="41"/>
      <w:r>
        <w:commentReference w:id="41"/>
      </w:r>
      <w:r>
        <w:rPr>
          <w:color w:val="000000"/>
        </w:rPr>
        <w:t xml:space="preserve">both traits (Figure 2). In the nucleus, we selected 25 nucleus males and 500 nucleus females each generation and randomly crossed them to produce a new generation of 6,000 progeny (12 per </w:t>
      </w:r>
      <w:del w:id="491" w:author="Author" w:date="2020-09-09T20:17:00Z">
        <w:r>
          <w:rPr>
            <w:color w:val="000000"/>
          </w:rPr>
          <w:delText>cross</w:delText>
        </w:r>
      </w:del>
      <w:ins w:id="492" w:author="Author" w:date="2020-09-09T20:17:00Z">
        <w:r>
          <w:rPr>
            <w:color w:val="000000"/>
          </w:rPr>
          <w:t>mating</w:t>
        </w:r>
      </w:ins>
      <w:r>
        <w:rPr>
          <w:color w:val="000000"/>
        </w:rPr>
        <w:t xml:space="preserve">). In the multiplier, we selected 750 multiplier females each generation and randomly crossed them to a set of males to produce a new generation of 9,000 progeny (12 per cross). To quantify the effect of selection in the multiplier on genetic gain we defined the set of males as either 1) the 25 best nucleus males (MaleFlow100 scenario </w:t>
      </w:r>
      <w:r>
        <w:rPr>
          <w:color w:val="FF0000"/>
        </w:rPr>
        <w:t>– 100% of males are from the nucleus</w:t>
      </w:r>
      <w:r>
        <w:rPr>
          <w:color w:val="000000"/>
        </w:rPr>
        <w:t>) or 2</w:t>
      </w:r>
      <w:commentRangeStart w:id="42"/>
      <w:r>
        <w:rPr>
          <w:color w:val="000000"/>
        </w:rPr>
        <w:t xml:space="preserve">) the 25 best nucleus males and 100 best multiplier </w:t>
      </w:r>
      <w:r>
        <w:rPr>
          <w:color w:val="000000"/>
        </w:rPr>
      </w:r>
      <w:commentRangeEnd w:id="42"/>
      <w:r>
        <w:commentReference w:id="42"/>
      </w:r>
      <w:r>
        <w:rPr>
          <w:color w:val="000000"/>
        </w:rPr>
        <w:t xml:space="preserve">males (MaleFlow20 scenario </w:t>
      </w:r>
      <w:r>
        <w:rPr>
          <w:color w:val="FF0000"/>
        </w:rPr>
        <w:t>– 20% of males are from the nucleus</w:t>
      </w:r>
      <w:r>
        <w:rPr>
          <w:color w:val="000000"/>
        </w:rPr>
        <w:t>).</w:t>
      </w:r>
    </w:p>
    <w:p>
      <w:pPr>
        <w:pStyle w:val="Normal"/>
        <w:rPr/>
      </w:pPr>
      <w:r>
        <w:rPr>
          <w:color w:val="000000"/>
        </w:rPr>
        <w:t>We estimated the breeding values for each trait independently before each nucleus or multiplier selection decision. We ran a pedigree</w:t>
        <w:noBreakHyphen/>
        <w:t>based model implemented in blupf90 [11] and used all available data from evaluation generations</w:t>
      </w:r>
      <w:r>
        <w:rPr>
          <w:rFonts w:cs="Times New Roman"/>
          <w:color w:val="000000"/>
        </w:rPr>
        <w:t>.</w:t>
      </w:r>
      <w:r>
        <w:rPr>
          <w:color w:val="000000"/>
        </w:rPr>
        <w:t xml:space="preserve"> The model included the mean as a fixed effect and animal breeding values as a random effect modelled hierarchically with pedigree. </w:t>
      </w:r>
    </w:p>
    <w:p>
      <w:pPr>
        <w:pStyle w:val="Normal"/>
        <w:rPr/>
      </w:pPr>
      <w:r>
        <w:rPr>
          <w:color w:val="000000"/>
        </w:rPr>
        <w:t xml:space="preserve">Finally, we partitioned the true breeding values and genetic trends with the </w:t>
      </w:r>
      <w:r>
        <w:rPr>
          <w:rFonts w:ascii="Courier" w:hAnsi="Courier"/>
          <w:color w:val="000000"/>
        </w:rPr>
        <w:t>AlphaPart</w:t>
      </w:r>
      <w:r>
        <w:rPr>
          <w:color w:val="000000"/>
        </w:rPr>
        <w:t xml:space="preserve"> as demonstrated above. We used </w:t>
      </w:r>
      <w:r>
        <w:rPr>
          <w:rFonts w:ascii="Courier" w:hAnsi="Courier"/>
          <w:color w:val="000000"/>
        </w:rPr>
        <w:t>AlphaPart()</w:t>
      </w:r>
      <w:r>
        <w:rPr>
          <w:color w:val="000000"/>
        </w:rPr>
        <w:t xml:space="preserve"> function to partition standardized true breeding values from the 20 evaluation generations by the tier</w:t>
        <w:noBreakHyphen/>
        <w:t xml:space="preserve">gender variable and </w:t>
      </w:r>
      <w:r>
        <w:rPr>
          <w:rFonts w:ascii="Courier" w:hAnsi="Courier"/>
          <w:color w:val="000000"/>
        </w:rPr>
        <w:t>summary.AlphaPart()</w:t>
      </w:r>
      <w:r>
        <w:rPr>
          <w:color w:val="000000"/>
        </w:rPr>
        <w:t xml:space="preserve"> function to summarize the partitions by generations to quantify the contribution of each tier-gender level to genetic trend in the nucleus and the multiplier.</w:t>
      </w:r>
    </w:p>
    <w:p>
      <w:pPr>
        <w:pStyle w:val="Normal"/>
        <w:rPr/>
      </w:pPr>
      <w:r>
        <w:rPr>
          <w:color w:val="000000"/>
        </w:rPr>
        <w:t xml:space="preserve">We repeated the simulation 10 times and measured the genetic trend separately in the nucleus and multiplier. We present standardized true breeding values and genetic trends, as well as their partitions with mean set to zero and genetic standard deviation set to one in generation 20. </w:t>
      </w:r>
      <w:r>
        <w:rPr>
          <w:rFonts w:eastAsia="Arial"/>
          <w:color w:val="000000"/>
        </w:rPr>
        <w:t xml:space="preserve">We chose to present true (instead of estimated) breeding values to assess the true sources of genetic gain. </w:t>
      </w:r>
      <w:r>
        <w:rPr>
          <w:color w:val="000000"/>
        </w:rPr>
        <w:t xml:space="preserve">The simulation code for the datasets generated and/or analysed during the current study are available in the GitLab repository, </w:t>
      </w:r>
      <w:hyperlink r:id="rId10">
        <w:r>
          <w:rPr>
            <w:rStyle w:val="InternetLink"/>
          </w:rPr>
          <w:t>https://git.ecdf.ed.ac.uk/HighlanderLab_public/jobsteter_alphapart</w:t>
        </w:r>
      </w:hyperlink>
      <w:r>
        <w:rPr/>
        <w:t>.</w:t>
      </w:r>
    </w:p>
    <w:p>
      <w:pPr>
        <w:pStyle w:val="Heading1"/>
        <w:rPr/>
      </w:pPr>
      <w:r>
        <w:rPr/>
        <w:t>Results</w:t>
      </w:r>
    </w:p>
    <w:p>
      <w:pPr>
        <w:pStyle w:val="Normal"/>
        <w:rPr/>
      </w:pPr>
      <w:r>
        <w:rPr>
          <w:color w:val="000000"/>
        </w:rPr>
        <w:t xml:space="preserve">The results show partitions of true breeding values and genetic trends in the nucleus and multiplier obtained with the </w:t>
      </w:r>
      <w:r>
        <w:rPr>
          <w:rFonts w:ascii="Courier" w:hAnsi="Courier"/>
          <w:color w:val="000000"/>
        </w:rPr>
        <w:t>AlphaPart</w:t>
      </w:r>
      <w:r>
        <w:rPr>
          <w:color w:val="000000"/>
        </w:rPr>
        <w:t xml:space="preserve"> for the two simulated stylized multi</w:t>
        <w:noBreakHyphen/>
        <w:t xml:space="preserve">tier breeding scenarios. Partitioning showed that we can explain the situation with very high breeding values in the multiplier by the extent of nucleus-multiplier gene flow as well as accuracy and intensity of multiplier selection. For each scenario we first describe the distribution of true breeding values in the nucleus and multiplier in generation 40 of one replicate. Next we explain the sources of the observations by partitioning the nucleus and multiplier genetic trend and averaging the results across ten replicates. </w:t>
      </w:r>
      <w:r>
        <w:rPr>
          <w:color w:val="FF0000"/>
        </w:rPr>
        <w:t>Additional files 1 and 2 show distributions of partitioned true breeding values for one replicate.</w:t>
      </w:r>
    </w:p>
    <w:p>
      <w:pPr>
        <w:pStyle w:val="Heading2"/>
        <w:rPr>
          <w:color w:val="000000"/>
        </w:rPr>
      </w:pPr>
      <w:r>
        <w:rPr>
          <w:color w:val="000000"/>
        </w:rPr>
        <w:t>MaleFlow100 scenario</w:t>
      </w:r>
    </w:p>
    <w:p>
      <w:pPr>
        <w:pStyle w:val="Heading3"/>
        <w:rPr>
          <w:color w:val="000000"/>
        </w:rPr>
      </w:pPr>
      <w:r>
        <w:rPr>
          <w:color w:val="000000"/>
        </w:rPr>
        <w:t>Distribution of breeding values</w:t>
      </w:r>
    </w:p>
    <w:p>
      <w:pPr>
        <w:pStyle w:val="TextBody"/>
        <w:rPr/>
      </w:pPr>
      <w:r>
        <w:rPr>
          <w:color w:val="000000"/>
        </w:rPr>
        <w:t xml:space="preserve">In MaleFlow100 scenario the multiplier had a higher genetic merit on average than the nucleus for trait 1 and trait 2. We show this in Figure 3 with the distribution of true breeding values in the nucleus and the multiplier by trait in generation 40 of one replicate. </w:t>
      </w:r>
      <w:commentRangeStart w:id="43"/>
      <w:r>
        <w:rPr>
          <w:color w:val="000000"/>
        </w:rPr>
        <w:t xml:space="preserve">The multiplier had a higher genetic merit on average </w:t>
      </w:r>
      <w:r>
        <w:rPr>
          <w:color w:val="000000"/>
        </w:rPr>
      </w:r>
      <w:commentRangeEnd w:id="43"/>
      <w:r>
        <w:commentReference w:id="43"/>
      </w:r>
      <w:r>
        <w:rPr>
          <w:color w:val="000000"/>
        </w:rPr>
        <w:t>and hence produced animals with a higher breeding value than the nucleus for both traits, which reflected in a higher index value as well.</w:t>
      </w:r>
    </w:p>
    <w:p>
      <w:pPr>
        <w:pStyle w:val="Heading2"/>
        <w:numPr>
          <w:ilvl w:val="1"/>
          <w:numId w:val="1"/>
        </w:numPr>
        <w:rPr>
          <w:rFonts w:eastAsia="Noto Sans CJK SC Regular" w:cs="Arial"/>
          <w:bCs/>
          <w:i/>
          <w:i/>
          <w:iCs w:val="false"/>
          <w:color w:val="000000"/>
          <w:szCs w:val="28"/>
          <w:lang w:val="en-GB" w:eastAsia="zh-CN" w:bidi="hi-IN"/>
        </w:rPr>
      </w:pPr>
      <w:r>
        <w:rPr>
          <w:rFonts w:eastAsia="Noto Sans CJK SC Regular" w:cs="Arial"/>
          <w:bCs/>
          <w:i/>
          <w:iCs w:val="false"/>
          <w:color w:val="000000"/>
          <w:szCs w:val="28"/>
          <w:lang w:val="en-GB" w:eastAsia="zh-CN" w:bidi="hi-IN"/>
        </w:rPr>
        <w:t>Partitioning the true breeding values and genetic trend</w:t>
      </w:r>
    </w:p>
    <w:p>
      <w:pPr>
        <w:pStyle w:val="Normal"/>
        <w:rPr/>
      </w:pPr>
      <w:r>
        <w:rPr>
          <w:color w:val="000000"/>
        </w:rPr>
        <w:t xml:space="preserve">The partitioning showed that the higher genetic gain in the multiplier compared to the nucleus for trait 1 was due to additional contribution from selection of multiplier females. We show this in Figure 4 with the genetic trends in the nucleus and multiplier by trait and their partitions summarised over 10 replicates. As expected, the nucleus genetic gain stemmed completely from selection of nucleus males and nucleus females. The selection of nucleus males contributed more to the genetic gain than the selection of nucleus females. The mean genetic gain </w:t>
      </w:r>
      <w:del w:id="493" w:author="Author" w:date="2020-09-09T20:46:00Z">
        <w:r>
          <w:rPr>
            <w:color w:val="000000"/>
          </w:rPr>
          <w:delText xml:space="preserve">in </w:delText>
        </w:r>
      </w:del>
      <w:ins w:id="494" w:author="Author" w:date="2020-09-09T20:46:00Z">
        <w:r>
          <w:rPr>
            <w:color w:val="000000"/>
          </w:rPr>
          <w:t xml:space="preserve">at </w:t>
        </w:r>
      </w:ins>
      <w:r>
        <w:rPr>
          <w:color w:val="000000"/>
        </w:rPr>
        <w:t xml:space="preserve">generation 40 in the nucleus for trait 1 was 9.75 </w:t>
      </w:r>
      <w:commentRangeStart w:id="44"/>
      <w:r>
        <w:rPr>
          <w:color w:val="000000"/>
        </w:rPr>
        <w:t>and 8.34 for trait 2</w:t>
      </w:r>
      <w:r>
        <w:rPr>
          <w:color w:val="000000"/>
        </w:rPr>
      </w:r>
      <w:commentRangeEnd w:id="44"/>
      <w:r>
        <w:commentReference w:id="44"/>
      </w:r>
      <w:r>
        <w:rPr>
          <w:color w:val="000000"/>
        </w:rPr>
        <w:t>, with male selection contributing 5.65 for trait 1 and 4.92 for trait 2, and female selection contributing 4.10 for trait 1 and 3.42 for trait 2.</w:t>
      </w:r>
    </w:p>
    <w:p>
      <w:pPr>
        <w:pStyle w:val="Normal"/>
        <w:rPr/>
      </w:pPr>
      <w:r>
        <w:rPr>
          <w:color w:val="000000"/>
        </w:rPr>
        <w:t xml:space="preserve">In the multiplier, the average genetic gain for trait 1 was higher than in the nucleus. This increase was driven by two sources. First, </w:t>
      </w:r>
      <w:commentRangeStart w:id="45"/>
      <w:r>
        <w:rPr>
          <w:color w:val="000000"/>
        </w:rPr>
        <w:t xml:space="preserve">nucleus males </w:t>
      </w:r>
      <w:r>
        <w:rPr>
          <w:color w:val="FF0000"/>
        </w:rPr>
        <w:t>made a</w:t>
      </w:r>
      <w:r>
        <w:rPr>
          <w:color w:val="000000"/>
        </w:rPr>
        <w:t xml:space="preserve"> larger contribution</w:t>
      </w:r>
      <w:del w:id="495" w:author="Author" w:date="2020-09-09T20:20:00Z">
        <w:r>
          <w:rPr>
            <w:color w:val="000000"/>
          </w:rPr>
          <w:delText xml:space="preserve"> </w:delText>
        </w:r>
      </w:del>
      <w:r>
        <w:rPr>
          <w:color w:val="FF0000"/>
        </w:rPr>
        <w:t xml:space="preserve"> </w:t>
      </w:r>
      <w:r>
        <w:rPr>
          <w:color w:val="000000"/>
        </w:rPr>
        <w:t>to the multiplier than to nucleus genetic gain, since they contributed directly by fathering the multiplier animals and indirectly through subsequent selection of their genes in future generations</w:t>
      </w:r>
      <w:r>
        <w:rPr>
          <w:color w:val="000000"/>
        </w:rPr>
      </w:r>
      <w:commentRangeEnd w:id="45"/>
      <w:r>
        <w:commentReference w:id="45"/>
      </w:r>
      <w:r>
        <w:rPr>
          <w:color w:val="000000"/>
        </w:rPr>
        <w:t xml:space="preserve">. Second, multiplier female selection </w:t>
      </w:r>
      <w:r>
        <w:rPr>
          <w:color w:val="FF0000"/>
        </w:rPr>
        <w:t>made</w:t>
      </w:r>
      <w:r>
        <w:rPr>
          <w:color w:val="000000"/>
        </w:rPr>
        <w:t xml:space="preserve"> a non-zero contribution. The mean genetic gain </w:t>
      </w:r>
      <w:del w:id="496" w:author="Author" w:date="2020-09-09T20:45:00Z">
        <w:r>
          <w:rPr>
            <w:color w:val="000000"/>
          </w:rPr>
          <w:delText xml:space="preserve">in </w:delText>
        </w:r>
      </w:del>
      <w:ins w:id="497" w:author="Author" w:date="2020-09-09T20:45:00Z">
        <w:r>
          <w:rPr>
            <w:color w:val="000000"/>
          </w:rPr>
          <w:t xml:space="preserve">at </w:t>
        </w:r>
      </w:ins>
      <w:r>
        <w:rPr>
          <w:color w:val="000000"/>
        </w:rPr>
        <w:t>generation 40 in the multiplier for trait 1 was 10.00 with nucleus males contributing 5.75, nucleus females 4.09, and multiplier females 0.14. The mean genetic gain and</w:t>
      </w:r>
      <w:ins w:id="498" w:author="Author" w:date="2020-09-09T20:47:00Z">
        <w:r>
          <w:rPr>
            <w:color w:val="000000"/>
          </w:rPr>
          <w:t xml:space="preserve"> its </w:t>
        </w:r>
      </w:ins>
      <w:del w:id="499" w:author="Author" w:date="2020-09-09T20:47:00Z">
        <w:r>
          <w:rPr>
            <w:color w:val="000000"/>
          </w:rPr>
          <w:delText xml:space="preserve"> </w:delText>
        </w:r>
      </w:del>
      <w:r>
        <w:rPr>
          <w:color w:val="000000"/>
        </w:rPr>
        <w:t>path partition</w:t>
      </w:r>
      <w:ins w:id="500" w:author="Author" w:date="2020-09-09T20:47:00Z">
        <w:r>
          <w:rPr>
            <w:color w:val="000000"/>
          </w:rPr>
          <w:t>ing</w:t>
        </w:r>
      </w:ins>
      <w:del w:id="501" w:author="Author" w:date="2020-09-09T20:47:00Z">
        <w:r>
          <w:rPr>
            <w:color w:val="000000"/>
          </w:rPr>
          <w:delText>s</w:delText>
        </w:r>
      </w:del>
      <w:r>
        <w:rPr>
          <w:color w:val="000000"/>
        </w:rPr>
        <w:t xml:space="preserve"> </w:t>
      </w:r>
      <w:del w:id="502" w:author="Author" w:date="2020-09-09T20:48:00Z">
        <w:r>
          <w:rPr>
            <w:color w:val="000000"/>
          </w:rPr>
          <w:delText>in</w:delText>
        </w:r>
      </w:del>
      <w:ins w:id="503" w:author="Author" w:date="2020-09-09T20:46:00Z">
        <w:r>
          <w:rPr>
            <w:color w:val="000000"/>
          </w:rPr>
          <w:t>at</w:t>
        </w:r>
      </w:ins>
      <w:r>
        <w:rPr>
          <w:color w:val="000000"/>
        </w:rPr>
        <w:t xml:space="preserve"> generation 40 for trait 2 </w:t>
      </w:r>
      <w:del w:id="504" w:author="Author" w:date="2020-09-09T20:48:00Z">
        <w:r>
          <w:rPr>
            <w:color w:val="000000"/>
          </w:rPr>
          <w:delText xml:space="preserve">in the multiplier </w:delText>
        </w:r>
      </w:del>
      <w:r>
        <w:rPr>
          <w:color w:val="000000"/>
        </w:rPr>
        <w:t xml:space="preserve">were </w:t>
      </w:r>
      <w:ins w:id="505" w:author="Author" w:date="2020-09-09T20:48:00Z">
        <w:r>
          <w:rPr>
            <w:color w:val="000000"/>
          </w:rPr>
          <w:t xml:space="preserve">similar in the in the multiplier and </w:t>
        </w:r>
      </w:ins>
      <w:del w:id="506" w:author="Author" w:date="2020-09-09T20:48:00Z">
        <w:r>
          <w:rPr>
            <w:color w:val="000000"/>
          </w:rPr>
          <w:delText xml:space="preserve">comparable to </w:delText>
        </w:r>
      </w:del>
      <w:r>
        <w:rPr>
          <w:color w:val="000000"/>
        </w:rPr>
        <w:t xml:space="preserve">the nucleus. </w:t>
      </w:r>
      <w:r>
        <w:rPr>
          <w:color w:val="FF0000"/>
        </w:rPr>
        <w:t>Additional files 1 shows distributions of partitioned true breeding values for one replicate.</w:t>
      </w:r>
    </w:p>
    <w:p>
      <w:pPr>
        <w:pStyle w:val="Heading2"/>
        <w:numPr>
          <w:ilvl w:val="1"/>
          <w:numId w:val="1"/>
        </w:numPr>
        <w:rPr>
          <w:color w:val="000000"/>
          <w:lang w:val="en-GB"/>
        </w:rPr>
      </w:pPr>
      <w:r>
        <w:rPr>
          <w:color w:val="000000"/>
          <w:lang w:val="en-GB"/>
        </w:rPr>
        <w:t>MaleFlow20 scenario</w:t>
      </w:r>
    </w:p>
    <w:p>
      <w:pPr>
        <w:pStyle w:val="Heading3"/>
        <w:rPr>
          <w:color w:val="000000"/>
        </w:rPr>
      </w:pPr>
      <w:r>
        <w:rPr>
          <w:color w:val="000000"/>
        </w:rPr>
        <w:t>Distribution of breeding values</w:t>
      </w:r>
    </w:p>
    <w:p>
      <w:pPr>
        <w:pStyle w:val="TextBody"/>
        <w:rPr/>
      </w:pPr>
      <w:r>
        <w:rPr>
          <w:color w:val="000000"/>
        </w:rPr>
        <w:t>In</w:t>
      </w:r>
      <w:ins w:id="507" w:author="Author" w:date="2020-09-09T20:38:00Z">
        <w:r>
          <w:rPr>
            <w:color w:val="000000"/>
          </w:rPr>
          <w:t xml:space="preserve"> the</w:t>
        </w:r>
      </w:ins>
      <w:r>
        <w:rPr>
          <w:color w:val="000000"/>
        </w:rPr>
        <w:t xml:space="preserve"> MaleFlow20 scenario the </w:t>
      </w:r>
      <w:del w:id="508" w:author="Author" w:date="2020-09-09T20:49:00Z">
        <w:r>
          <w:rPr>
            <w:color w:val="000000"/>
          </w:rPr>
          <w:delText xml:space="preserve">multiplier had a higher </w:delText>
        </w:r>
      </w:del>
      <w:r>
        <w:rPr>
          <w:color w:val="000000"/>
        </w:rPr>
        <w:t xml:space="preserve">genetic merit </w:t>
      </w:r>
      <w:ins w:id="509" w:author="Author" w:date="2020-09-09T20:49:00Z">
        <w:r>
          <w:rPr>
            <w:color w:val="000000"/>
          </w:rPr>
          <w:t xml:space="preserve">in generation 40 </w:t>
        </w:r>
      </w:ins>
      <w:ins w:id="510" w:author="Author" w:date="2020-09-09T20:50:00Z">
        <w:r>
          <w:rPr>
            <w:color w:val="000000"/>
          </w:rPr>
          <w:t xml:space="preserve">was higher in the multiplier </w:t>
        </w:r>
      </w:ins>
      <w:r>
        <w:rPr>
          <w:color w:val="000000"/>
        </w:rPr>
        <w:t xml:space="preserve">than the nucleus for trait 1, but lower for trait 2. We show this in Figure 3 with the distribution of true breeding values and their partitions in nucleus and multiplier by trait in generation 40 of one replicate. </w:t>
      </w:r>
      <w:commentRangeStart w:id="46"/>
      <w:r>
        <w:rPr>
          <w:color w:val="000000"/>
        </w:rPr>
        <w:t>We again observed animals with higher breeding values for trait 1 in the multiplier than in the nucleus</w:t>
      </w:r>
      <w:r>
        <w:rPr>
          <w:color w:val="000000"/>
        </w:rPr>
      </w:r>
      <w:commentRangeEnd w:id="46"/>
      <w:r>
        <w:commentReference w:id="46"/>
      </w:r>
      <w:r>
        <w:rPr>
          <w:color w:val="000000"/>
        </w:rPr>
        <w:t xml:space="preserve">, with </w:t>
      </w:r>
      <w:del w:id="511" w:author="Author" w:date="2020-09-09T20:51:00Z">
        <w:r>
          <w:rPr>
            <w:color w:val="000000"/>
          </w:rPr>
          <w:delText>an even larger</w:delText>
        </w:r>
      </w:del>
      <w:ins w:id="512" w:author="Author" w:date="2020-09-09T20:51:00Z">
        <w:r>
          <w:rPr>
            <w:color w:val="000000"/>
          </w:rPr>
          <w:t>the</w:t>
        </w:r>
      </w:ins>
      <w:r>
        <w:rPr>
          <w:color w:val="000000"/>
        </w:rPr>
        <w:t xml:space="preserve"> difference </w:t>
      </w:r>
      <w:ins w:id="513" w:author="Author" w:date="2020-09-09T20:51:00Z">
        <w:r>
          <w:rPr>
            <w:color w:val="000000"/>
          </w:rPr>
          <w:t xml:space="preserve">even larger </w:t>
        </w:r>
      </w:ins>
      <w:r>
        <w:rPr>
          <w:color w:val="000000"/>
        </w:rPr>
        <w:t xml:space="preserve">than in </w:t>
      </w:r>
      <w:ins w:id="514" w:author="Author" w:date="2020-09-09T20:52:00Z">
        <w:r>
          <w:rPr>
            <w:color w:val="000000"/>
          </w:rPr>
          <w:t xml:space="preserve">the </w:t>
        </w:r>
      </w:ins>
      <w:r>
        <w:rPr>
          <w:color w:val="000000"/>
        </w:rPr>
        <w:t xml:space="preserve">MaleFlow100 scenario. </w:t>
      </w:r>
      <w:commentRangeStart w:id="47"/>
      <w:r>
        <w:rPr>
          <w:color w:val="000000"/>
        </w:rPr>
        <w:t>We did not observe the same phenomena for trait 2.</w:t>
      </w:r>
      <w:commentRangeEnd w:id="47"/>
      <w:r>
        <w:commentReference w:id="47"/>
      </w:r>
      <w:r>
        <w:rPr>
          <w:color w:val="000000"/>
        </w:rPr>
      </w:r>
    </w:p>
    <w:p>
      <w:pPr>
        <w:pStyle w:val="Heading3"/>
        <w:numPr>
          <w:ilvl w:val="1"/>
          <w:numId w:val="1"/>
        </w:numPr>
        <w:rPr>
          <w:color w:val="000000"/>
        </w:rPr>
      </w:pPr>
      <w:r>
        <w:rPr>
          <w:color w:val="000000"/>
        </w:rPr>
        <w:t>Partitioning the true breeding values and genetic trend</w:t>
      </w:r>
    </w:p>
    <w:p>
      <w:pPr>
        <w:pStyle w:val="Normal"/>
        <w:rPr/>
      </w:pPr>
      <w:r>
        <w:rPr>
          <w:color w:val="000000"/>
        </w:rPr>
        <w:t xml:space="preserve">The partitioning revealed, that selection of multiplier males and females further increased the genetic gain for trait 1 in the multiplier compared to the nucleus, but decreased the genetic gain for trait 2. We show this in Figure 5 with the genetic trends in the nucleus and multiplier by trait and their partitions summarised over 10 replicates. As in MaleFlow100 scenario, the nucleus genetic gain stemmed from selection of nucleus males and females. The mean genetic gain </w:t>
      </w:r>
      <w:del w:id="515" w:author="Author" w:date="2020-09-09T20:45:00Z">
        <w:r>
          <w:rPr>
            <w:color w:val="000000"/>
          </w:rPr>
          <w:delText xml:space="preserve">in </w:delText>
        </w:r>
      </w:del>
      <w:ins w:id="516" w:author="Author" w:date="2020-09-09T20:45:00Z">
        <w:r>
          <w:rPr>
            <w:color w:val="000000"/>
          </w:rPr>
          <w:t xml:space="preserve">at </w:t>
        </w:r>
      </w:ins>
      <w:r>
        <w:rPr>
          <w:color w:val="000000"/>
        </w:rPr>
        <w:t xml:space="preserve">generation 40 for trait 1 was 10.09 and 8.39 for trait 2, with nucleus males contributing 5.69 for trait 1 and 5.17 for trait 2, and nucleus females contributing 4.40 for trait 1 and 3.22 for trait 2. </w:t>
      </w:r>
    </w:p>
    <w:p>
      <w:pPr>
        <w:pStyle w:val="Normal"/>
        <w:rPr/>
      </w:pPr>
      <w:r>
        <w:rPr>
          <w:color w:val="000000"/>
        </w:rPr>
        <w:t>In the multiplier the genetic gain was again higher than in the nucleus, but only for trait 1. This higher genetic gain was a result of non</w:t>
        <w:noBreakHyphen/>
        <w:t xml:space="preserve">zero contribution of multiplier female and male selection and </w:t>
      </w:r>
      <w:ins w:id="517" w:author="Author" w:date="2020-09-09T20:43:00Z">
        <w:r>
          <w:rPr>
            <w:color w:val="000000"/>
          </w:rPr>
          <w:t xml:space="preserve">a </w:t>
        </w:r>
      </w:ins>
      <w:r>
        <w:rPr>
          <w:color w:val="000000"/>
        </w:rPr>
        <w:t xml:space="preserve">reduced contribution of nucleus females. In MaleFlow20 we reduced the use of nucleus males in the multiplier, which reduced the contribution of nucleus females via reduced nucleus-multiplier gene flow. For trait 2, the genetic gain in the multiplier was lower than in the nucleus due to a small average negative contribution of multiplier females and multiplier males and reduced contribution of nucleus females and nucleus males via reduced gene flow. The mean genetic gain </w:t>
      </w:r>
      <w:del w:id="518" w:author="Author" w:date="2020-09-09T20:44:00Z">
        <w:r>
          <w:rPr>
            <w:color w:val="000000"/>
          </w:rPr>
          <w:delText xml:space="preserve">in </w:delText>
        </w:r>
      </w:del>
      <w:ins w:id="519" w:author="Author" w:date="2020-09-09T20:44:00Z">
        <w:commentRangeStart w:id="48"/>
        <w:r>
          <w:rPr>
            <w:color w:val="000000"/>
          </w:rPr>
          <w:t xml:space="preserve">at </w:t>
        </w:r>
      </w:ins>
      <w:r>
        <w:rPr>
          <w:color w:val="000000"/>
        </w:rPr>
        <w:t xml:space="preserve">generation 40 </w:t>
      </w:r>
      <w:r>
        <w:rPr>
          <w:color w:val="000000"/>
        </w:rPr>
      </w:r>
      <w:commentRangeEnd w:id="48"/>
      <w:r>
        <w:commentReference w:id="48"/>
      </w:r>
      <w:r>
        <w:rPr>
          <w:color w:val="000000"/>
        </w:rPr>
        <w:t xml:space="preserve">in the multiplier was 10.36 for trait 1 and 8.14 for trait 2, with nucleus males contributing 5.70 for trait 1 and 5.09 for trait 2, nucleus females contributing 4.21 for trait 1 and 3.13 for trait 2, multiplier males contributing 0.15 for trait 1 and -0.03 for trait 2, and multiplier females contributing 0.30 for trait 1 and -0.05 for trait 2. </w:t>
      </w:r>
      <w:r>
        <w:rPr>
          <w:color w:val="FF0000"/>
        </w:rPr>
        <w:t>Additional file 2 shows distributions of partitioned true breeding values for one replicate.</w:t>
      </w:r>
    </w:p>
    <w:p>
      <w:pPr>
        <w:pStyle w:val="Heading1"/>
        <w:rPr/>
      </w:pPr>
      <w:r>
        <w:rPr/>
        <w:t>Discussion</w:t>
      </w:r>
    </w:p>
    <w:p>
      <w:pPr>
        <w:pStyle w:val="Normal"/>
        <w:rPr/>
      </w:pPr>
      <w:r>
        <w:rPr>
          <w:color w:val="000000"/>
        </w:rPr>
        <w:t xml:space="preserve">In this paper we present AlphaPart, </w:t>
      </w:r>
      <w:r>
        <w:rPr>
          <w:color w:val="FF0000"/>
        </w:rPr>
        <w:t>a</w:t>
      </w:r>
      <w:r>
        <w:rPr>
          <w:color w:val="000000"/>
        </w:rPr>
        <w:t xml:space="preserve"> freely available R package that implements the method for partitioning breeding values and genetic trends. We demonstrate the package on a simulated stylized multi</w:t>
        <w:noBreakHyphen/>
        <w:t>tier breeding example with a higher genetic trend for some traits in the multiplier compared to the nucleus. Following this, we organized the discussion into two parts: i) advantages and disadvantages of the AlphaPart R package; ii) partitioning results of the breeding example.</w:t>
      </w:r>
    </w:p>
    <w:p>
      <w:pPr>
        <w:pStyle w:val="Heading2"/>
        <w:rPr/>
      </w:pPr>
      <w:r>
        <w:rPr/>
        <w:t>AlphaPart</w:t>
      </w:r>
    </w:p>
    <w:p>
      <w:pPr>
        <w:pStyle w:val="Normal"/>
        <w:rPr/>
      </w:pPr>
      <w:r>
        <w:rPr/>
        <w:t xml:space="preserve">AlphaPart is </w:t>
      </w:r>
      <w:r>
        <w:rPr>
          <w:color w:val="FF0000"/>
        </w:rPr>
        <w:t>a</w:t>
      </w:r>
      <w:r>
        <w:rPr/>
        <w:t xml:space="preserve"> free implementation of the method for partitioning breeding values and genetic trends. The method and the package are valuable for deciphering and quantifying the sources of genetic gain in breeding programmes. The package is easy to use, since it streamlines the partitioning analysis into a few lines of R code. AlphaPart presents a holistic tool to perform a partitioning analysis, from preparing the input data - such as manipulating the pedigree data - to handling of results and plotting. The partitioning step is fast, even for large pedigrees, since the main partitioning function is recursive and </w:t>
      </w:r>
      <w:commentRangeStart w:id="49"/>
      <w:r>
        <w:rPr/>
        <w:t>implemented in C++.</w:t>
      </w:r>
      <w:commentRangeEnd w:id="49"/>
      <w:r>
        <w:commentReference w:id="49"/>
      </w:r>
      <w:r>
        <w:rPr/>
      </w:r>
    </w:p>
    <w:p>
      <w:pPr>
        <w:pStyle w:val="Normal"/>
        <w:rPr/>
      </w:pPr>
      <w:r>
        <w:rPr/>
        <w:t xml:space="preserve">AlphaPart is aimed at researchers who are interested in quantifying the sources of genetic gain in their breeding programmes </w:t>
      </w:r>
      <w:del w:id="520" w:author="Author" w:date="2020-09-09T20:57:00Z">
        <w:r>
          <w:rPr/>
          <w:delText xml:space="preserve">either </w:delText>
        </w:r>
      </w:del>
      <w:ins w:id="521" w:author="Author" w:date="2020-09-09T20:57:00Z">
        <w:r>
          <w:rPr/>
          <w:t xml:space="preserve">in order </w:t>
        </w:r>
      </w:ins>
      <w:r>
        <w:rPr/>
        <w:t xml:space="preserve">to understand the dynamics of genetic gain, improve </w:t>
      </w:r>
      <w:ins w:id="522" w:author="Author" w:date="2020-09-09T20:57:00Z">
        <w:r>
          <w:rPr/>
          <w:t xml:space="preserve">selection </w:t>
        </w:r>
      </w:ins>
      <w:r>
        <w:rPr/>
        <w:t>efficiency</w:t>
      </w:r>
      <w:ins w:id="523" w:author="Author" w:date="2020-09-09T20:58:00Z">
        <w:r>
          <w:rPr/>
          <w:t xml:space="preserve"> in certain</w:t>
        </w:r>
      </w:ins>
      <w:ins w:id="524" w:author="Author" w:date="2020-09-09T20:57:00Z">
        <w:r>
          <w:rPr/>
          <w:t xml:space="preserve"> partitions</w:t>
        </w:r>
      </w:ins>
      <w:r>
        <w:rPr/>
        <w:t xml:space="preserve">, asses the performance of different breeding actions, </w:t>
      </w:r>
      <w:ins w:id="525" w:author="Author" w:date="2020-09-09T20:58:00Z">
        <w:r>
          <w:rPr/>
          <w:t xml:space="preserve">or to </w:t>
        </w:r>
      </w:ins>
      <w:r>
        <w:rPr/>
        <w:t>optimize investment</w:t>
      </w:r>
      <w:del w:id="526" w:author="Author" w:date="2020-09-09T20:58:00Z">
        <w:r>
          <w:rPr/>
          <w:delText>s etc</w:delText>
        </w:r>
      </w:del>
      <w:r>
        <w:rPr/>
        <w:t>.</w:t>
      </w:r>
      <w:del w:id="527" w:author="Author" w:date="2020-09-09T20:59:00Z">
        <w:r>
          <w:rPr>
            <w:color w:val="000000"/>
          </w:rPr>
          <w:delText xml:space="preserve"> that</w:delText>
        </w:r>
      </w:del>
      <w:del w:id="528" w:author="Author" w:date="2020-09-09T20:58:00Z">
        <w:r>
          <w:rPr>
            <w:color w:val="000000"/>
          </w:rPr>
          <w:delText>,</w:delText>
        </w:r>
      </w:del>
      <w:del w:id="529" w:author="Author" w:date="2020-09-09T20:59:00Z">
        <w:r>
          <w:rPr>
            <w:color w:val="000000"/>
          </w:rPr>
          <w:delText xml:space="preserve"> Users should take into account</w:delText>
        </w:r>
      </w:del>
      <w:r>
        <w:rPr>
          <w:color w:val="000000"/>
        </w:rPr>
        <w:t xml:space="preserve"> </w:t>
      </w:r>
      <w:ins w:id="530" w:author="Author" w:date="2020-09-09T20:59:00Z">
        <w:r>
          <w:rPr>
            <w:color w:val="000000"/>
          </w:rPr>
          <w:t>T</w:t>
        </w:r>
      </w:ins>
      <w:del w:id="531" w:author="Author" w:date="2020-09-09T20:59:00Z">
        <w:r>
          <w:rPr>
            <w:color w:val="000000"/>
          </w:rPr>
          <w:delText>t</w:delText>
        </w:r>
      </w:del>
      <w:r>
        <w:rPr>
          <w:color w:val="000000"/>
        </w:rPr>
        <w:t xml:space="preserve">he accuracy of partitioning depends on the accuracy of the estimated breeding values and their Mendelian sampling terms, which are driven by the </w:t>
      </w:r>
      <w:del w:id="532" w:author="Author" w:date="2020-09-09T21:00:00Z">
        <w:r>
          <w:rPr>
            <w:color w:val="000000"/>
          </w:rPr>
          <w:delText>biology of</w:delText>
        </w:r>
      </w:del>
      <w:ins w:id="533" w:author="Author" w:date="2020-09-09T21:00:00Z">
        <w:r>
          <w:rPr>
            <w:color w:val="000000"/>
          </w:rPr>
          <w:t>genetic parameters of</w:t>
        </w:r>
      </w:ins>
      <w:r>
        <w:rPr>
          <w:color w:val="000000"/>
        </w:rPr>
        <w:t xml:space="preserve"> the trait, </w:t>
      </w:r>
      <w:ins w:id="534" w:author="Author" w:date="2020-09-09T21:01:00Z">
        <w:r>
          <w:rPr>
            <w:color w:val="000000"/>
          </w:rPr>
          <w:t xml:space="preserve">the information available in the  </w:t>
        </w:r>
      </w:ins>
      <w:r>
        <w:rPr>
          <w:color w:val="000000"/>
        </w:rPr>
        <w:t>breeding programme structure</w:t>
      </w:r>
      <w:ins w:id="535" w:author="Author" w:date="2020-09-09T21:01:00Z">
        <w:r>
          <w:rPr>
            <w:color w:val="000000"/>
          </w:rPr>
          <w:t xml:space="preserve"> used</w:t>
        </w:r>
      </w:ins>
      <w:r>
        <w:rPr>
          <w:color w:val="000000"/>
        </w:rPr>
        <w:t>, and choice of the prediction model.</w:t>
      </w:r>
    </w:p>
    <w:p>
      <w:pPr>
        <w:pStyle w:val="ANMheading1"/>
        <w:jc w:val="both"/>
        <w:rPr/>
      </w:pPr>
      <w:del w:id="536" w:author="Author" w:date="2020-09-09T21:02:00Z">
        <w:r>
          <w:rPr>
            <w:rFonts w:ascii="Times New Roman" w:hAnsi="Times New Roman"/>
            <w:b w:val="false"/>
          </w:rPr>
          <w:delText>Our f</w:delText>
        </w:r>
      </w:del>
      <w:ins w:id="537" w:author="Author" w:date="2020-09-09T21:02:00Z">
        <w:r>
          <w:rPr>
            <w:rFonts w:ascii="Times New Roman" w:hAnsi="Times New Roman"/>
            <w:b w:val="false"/>
          </w:rPr>
          <w:t>F</w:t>
        </w:r>
      </w:ins>
      <w:r>
        <w:rPr>
          <w:rFonts w:ascii="Times New Roman" w:hAnsi="Times New Roman"/>
          <w:b w:val="false"/>
        </w:rPr>
        <w:t xml:space="preserve">uture </w:t>
      </w:r>
      <w:del w:id="538" w:author="Author" w:date="2020-09-09T21:02:00Z">
        <w:r>
          <w:rPr>
            <w:rFonts w:ascii="Times New Roman" w:hAnsi="Times New Roman"/>
            <w:b w:val="false"/>
          </w:rPr>
          <w:delText xml:space="preserve">work </w:delText>
        </w:r>
      </w:del>
      <w:ins w:id="539" w:author="Author" w:date="2020-09-09T21:02:00Z">
        <w:r>
          <w:rPr>
            <w:rFonts w:ascii="Times New Roman" w:hAnsi="Times New Roman"/>
            <w:b w:val="false"/>
          </w:rPr>
          <w:t>development of</w:t>
        </w:r>
      </w:ins>
      <w:del w:id="540" w:author="Author" w:date="2020-09-09T21:02:00Z">
        <w:r>
          <w:rPr>
            <w:rFonts w:ascii="Times New Roman" w:hAnsi="Times New Roman"/>
            <w:b w:val="false"/>
          </w:rPr>
          <w:delText>on</w:delText>
        </w:r>
      </w:del>
      <w:r>
        <w:rPr>
          <w:rFonts w:ascii="Times New Roman" w:hAnsi="Times New Roman"/>
          <w:b w:val="false"/>
        </w:rPr>
        <w:t xml:space="preserve"> AlphaPart will include </w:t>
      </w:r>
      <w:ins w:id="541" w:author="Author" w:date="2020-09-09T21:03:00Z">
        <w:r>
          <w:rPr>
            <w:rFonts w:ascii="Times New Roman" w:hAnsi="Times New Roman"/>
            <w:b w:val="false"/>
          </w:rPr>
          <w:t xml:space="preserve">an extesniosn of </w:t>
        </w:r>
      </w:ins>
      <w:del w:id="542" w:author="Author" w:date="2020-09-09T21:03:00Z">
        <w:r>
          <w:rPr>
            <w:rFonts w:ascii="Times New Roman" w:hAnsi="Times New Roman"/>
            <w:b w:val="false"/>
          </w:rPr>
          <w:delText xml:space="preserve">extending </w:delText>
        </w:r>
      </w:del>
      <w:r>
        <w:rPr>
          <w:rFonts w:ascii="Times New Roman" w:hAnsi="Times New Roman"/>
          <w:b w:val="false"/>
        </w:rPr>
        <w:t xml:space="preserve">the partitioning method in three areas. The first extension will utilise genomic information to inform which genome regions </w:t>
      </w:r>
      <w:del w:id="543" w:author="Author" w:date="2020-09-09T21:03:00Z">
        <w:r>
          <w:rPr>
            <w:rFonts w:ascii="Times New Roman" w:hAnsi="Times New Roman"/>
            <w:b w:val="false"/>
          </w:rPr>
          <w:delText xml:space="preserve">drive genetic change </w:delText>
        </w:r>
      </w:del>
      <w:r>
        <w:rPr>
          <w:rFonts w:ascii="Times New Roman" w:hAnsi="Times New Roman"/>
          <w:b w:val="false"/>
        </w:rPr>
        <w:t xml:space="preserve">and </w:t>
      </w:r>
      <w:del w:id="544" w:author="Author" w:date="2020-09-09T21:04:00Z">
        <w:r>
          <w:rPr>
            <w:rFonts w:ascii="Times New Roman" w:hAnsi="Times New Roman"/>
            <w:b w:val="false"/>
          </w:rPr>
          <w:delText>what are sources of</w:delText>
        </w:r>
      </w:del>
      <w:ins w:id="545" w:author="Author" w:date="2020-09-09T21:04:00Z">
        <w:r>
          <w:rPr>
            <w:rFonts w:ascii="Times New Roman" w:hAnsi="Times New Roman"/>
            <w:b w:val="false"/>
          </w:rPr>
          <w:t>which</w:t>
        </w:r>
      </w:ins>
      <w:r>
        <w:rPr>
          <w:rFonts w:ascii="Times New Roman" w:hAnsi="Times New Roman"/>
          <w:b w:val="false"/>
        </w:rPr>
        <w:t xml:space="preserve"> specific haplotypes or alleles</w:t>
      </w:r>
      <w:ins w:id="546" w:author="Author" w:date="2020-09-09T21:03:00Z">
        <w:r>
          <w:rPr>
            <w:rFonts w:ascii="Times New Roman" w:hAnsi="Times New Roman"/>
            <w:b w:val="false"/>
          </w:rPr>
          <w:t xml:space="preserve"> </w:t>
        </w:r>
      </w:ins>
      <w:ins w:id="547" w:author="Author" w:date="2020-09-09T21:04:00Z">
        <w:r>
          <w:rPr>
            <w:rFonts w:ascii="Times New Roman" w:hAnsi="Times New Roman"/>
            <w:b w:val="false"/>
          </w:rPr>
          <w:t>drive genetic change</w:t>
        </w:r>
      </w:ins>
      <w:r>
        <w:rPr>
          <w:rFonts w:ascii="Times New Roman" w:hAnsi="Times New Roman"/>
          <w:b w:val="false"/>
        </w:rPr>
        <w:t xml:space="preserve">. The second extension will use the partitioning method to analyse </w:t>
      </w:r>
      <w:ins w:id="548" w:author="Author" w:date="2020-09-09T21:04:00Z">
        <w:r>
          <w:rPr>
            <w:rFonts w:ascii="Times New Roman" w:hAnsi="Times New Roman"/>
            <w:b w:val="false"/>
          </w:rPr>
          <w:t xml:space="preserve">contributions to </w:t>
        </w:r>
      </w:ins>
      <w:r>
        <w:rPr>
          <w:rFonts w:ascii="Times New Roman" w:hAnsi="Times New Roman"/>
          <w:b w:val="false"/>
        </w:rPr>
        <w:t>changes in genetic variance in addition to the genetic mean. The third extension will simplify handling of uncertainty of path contributions when working with samples from posterior distributions [2, 9].</w:t>
      </w:r>
    </w:p>
    <w:p>
      <w:pPr>
        <w:pStyle w:val="Heading2"/>
        <w:rPr>
          <w:color w:val="000000"/>
        </w:rPr>
      </w:pPr>
      <w:r>
        <w:rPr>
          <w:color w:val="000000"/>
        </w:rPr>
        <w:t>Stylized multi</w:t>
        <w:noBreakHyphen/>
        <w:t>tier breeding example</w:t>
      </w:r>
    </w:p>
    <w:p>
      <w:pPr>
        <w:pStyle w:val="Normal"/>
        <w:rPr/>
      </w:pPr>
      <w:r>
        <w:rPr>
          <w:color w:val="000000"/>
        </w:rPr>
        <w:t>The multi</w:t>
        <w:noBreakHyphen/>
        <w:t xml:space="preserve">tier breeding example </w:t>
      </w:r>
      <w:del w:id="549" w:author="Author" w:date="2020-09-09T21:05:00Z">
        <w:r>
          <w:rPr>
            <w:color w:val="000000"/>
          </w:rPr>
          <w:delText xml:space="preserve">showed </w:delText>
        </w:r>
      </w:del>
      <w:ins w:id="550" w:author="Author" w:date="2020-09-09T21:05:00Z">
        <w:r>
          <w:rPr>
            <w:color w:val="000000"/>
          </w:rPr>
          <w:t xml:space="preserve">illustrated </w:t>
        </w:r>
      </w:ins>
      <w:r>
        <w:rPr>
          <w:color w:val="000000"/>
        </w:rPr>
        <w:t>the investigative power of the partitioning method and the free AlphaPart implementation. Here we discuss the sources of genetic gain in the two tiers of a breeding programme.</w:t>
      </w:r>
    </w:p>
    <w:p>
      <w:pPr>
        <w:pStyle w:val="Normal"/>
        <w:rPr/>
      </w:pPr>
      <w:r>
        <w:rPr>
          <w:color w:val="000000"/>
        </w:rPr>
        <w:t>By partitioning the genetic trend in a simulated multi</w:t>
        <w:noBreakHyphen/>
        <w:t xml:space="preserve">tier breeding programme, we disentangled the observation of some multiplier animals having higher breeding values for some traits compared to the nucleus animals. </w:t>
      </w:r>
      <w:commentRangeStart w:id="50"/>
      <w:r>
        <w:rPr>
          <w:color w:val="000000"/>
        </w:rPr>
        <w:t>While larger number</w:t>
      </w:r>
      <w:r>
        <w:rPr>
          <w:color w:val="FF0000"/>
        </w:rPr>
        <w:t>s</w:t>
      </w:r>
      <w:r>
        <w:rPr>
          <w:color w:val="000000"/>
        </w:rPr>
        <w:t xml:space="preserve"> of recombinations in </w:t>
      </w:r>
      <w:r>
        <w:rPr>
          <w:color w:val="000000"/>
        </w:rPr>
      </w:r>
      <w:commentRangeEnd w:id="50"/>
      <w:r>
        <w:commentReference w:id="50"/>
      </w:r>
      <w:r>
        <w:rPr>
          <w:color w:val="000000"/>
        </w:rPr>
        <w:t xml:space="preserve">the multiplier can potentially </w:t>
      </w:r>
      <w:commentRangeStart w:id="51"/>
      <w:r>
        <w:rPr>
          <w:color w:val="000000"/>
        </w:rPr>
        <w:t>reveal more variation and occasional outlying animals</w:t>
      </w:r>
      <w:r>
        <w:rPr>
          <w:color w:val="000000"/>
        </w:rPr>
      </w:r>
      <w:commentRangeEnd w:id="51"/>
      <w:r>
        <w:commentReference w:id="51"/>
      </w:r>
      <w:r>
        <w:rPr>
          <w:color w:val="000000"/>
        </w:rPr>
        <w:t xml:space="preserve">, </w:t>
      </w:r>
      <w:commentRangeStart w:id="52"/>
      <w:r>
        <w:rPr>
          <w:color w:val="000000"/>
        </w:rPr>
        <w:t>we expect lower breeding values in the multiplier due to time-lag between the nucleus and multiplier</w:t>
      </w:r>
      <w:r>
        <w:rPr>
          <w:color w:val="000000"/>
        </w:rPr>
      </w:r>
      <w:commentRangeEnd w:id="52"/>
      <w:r>
        <w:commentReference w:id="52"/>
      </w:r>
      <w:r>
        <w:rPr>
          <w:color w:val="000000"/>
        </w:rPr>
        <w:t xml:space="preserve">. The partitioning revealed that the gene flow from the nucleus into the multiplier was the main source of genetic gain in the multiplier, with the nucleus males contributing the most. This was expected due to nucleus-multiplier gene flow and </w:t>
      </w:r>
      <w:commentRangeStart w:id="53"/>
      <w:r>
        <w:rPr>
          <w:color w:val="000000"/>
        </w:rPr>
        <w:t>higher intensity of selection in males.</w:t>
      </w:r>
      <w:commentRangeEnd w:id="53"/>
      <w:r>
        <w:commentReference w:id="53"/>
      </w:r>
      <w:r>
        <w:rPr>
          <w:color w:val="000000"/>
        </w:rPr>
      </w:r>
    </w:p>
    <w:p>
      <w:pPr>
        <w:pStyle w:val="Normal"/>
        <w:rPr/>
      </w:pPr>
      <w:r>
        <w:rPr/>
        <w:t>However, the results also showed tha</w:t>
      </w:r>
      <w:commentRangeStart w:id="54"/>
      <w:r>
        <w:rPr/>
        <w:t>t selection in the multiplier can contribute genetic gain in addition to the gene flow from the nucleus</w:t>
      </w:r>
      <w:r>
        <w:rPr/>
      </w:r>
      <w:commentRangeEnd w:id="54"/>
      <w:r>
        <w:commentReference w:id="54"/>
      </w:r>
      <w:r>
        <w:rPr/>
        <w:t xml:space="preserve">. The multiplier outperformed the nucleus for trait 1, because with the 10,500 recorded multiplier animals there was substantial amount of information for accurate multiplier selection that generated additional genetic gain. </w:t>
      </w:r>
      <w:r>
        <w:rPr>
          <w:color w:val="FF0000"/>
        </w:rPr>
        <w:t xml:space="preserve">We emphasise that this result is also </w:t>
      </w:r>
      <w:del w:id="551" w:author="Author" w:date="2020-09-09T21:13:00Z">
        <w:r>
          <w:rPr>
            <w:color w:val="FF0000"/>
          </w:rPr>
          <w:delText xml:space="preserve">down </w:delText>
        </w:r>
      </w:del>
      <w:ins w:id="552" w:author="Author" w:date="2020-09-09T21:13:00Z">
        <w:r>
          <w:rPr>
            <w:color w:val="FF0000"/>
          </w:rPr>
          <w:t xml:space="preserve">due </w:t>
        </w:r>
      </w:ins>
      <w:r>
        <w:rPr>
          <w:color w:val="FF0000"/>
        </w:rPr>
        <w:t>to a limited time-lag between the nucleus and multiplier as we used the nucleus males in nucleus and multiplier concurrently assuming artificial inseminatio</w:t>
      </w:r>
      <w:commentRangeStart w:id="55"/>
      <w:r>
        <w:rPr>
          <w:color w:val="FF0000"/>
        </w:rPr>
        <w:t xml:space="preserve">n. </w:t>
      </w:r>
      <w:r>
        <w:rPr>
          <w:color w:val="FF0000"/>
        </w:rPr>
      </w:r>
      <w:commentRangeEnd w:id="55"/>
      <w:r>
        <w:commentReference w:id="55"/>
      </w:r>
      <w:r>
        <w:rPr/>
        <w:t xml:space="preserve">The partitioning of genetic trend for trait 1 showed that when we used only the nucleus males in the multiplier (MaleFlow100), the multiplier generated additional gain from two sources. First, compared to the nucleus, the contribution of the nucleus males increased because </w:t>
      </w:r>
      <w:commentRangeStart w:id="56"/>
      <w:r>
        <w:rPr/>
        <w:t xml:space="preserve">they contributed through the gene flow </w:t>
      </w:r>
      <w:r>
        <w:rPr/>
      </w:r>
      <w:commentRangeEnd w:id="56"/>
      <w:r>
        <w:commentReference w:id="56"/>
      </w:r>
      <w:r>
        <w:rPr/>
        <w:t xml:space="preserve">and through the selection of multiplier females. Second, the selection of multiplier females contributed as well. When we used both the nucleus males and the multiplier males in the multiplier (MaleFlow20), the multiplier generated further gain through a combination of the sources. First was the contribution of the selection of multiplier females and males. In contrast, the contribution of nucleus selection decreased due to the reduced gene flow. This decrease was due to a smaller number of progeny per nucleus male compared to the MaleFlow100 scenario. </w:t>
      </w:r>
      <w:r>
        <w:rPr>
          <w:color w:val="FF0000"/>
        </w:rPr>
        <w:t>In both scenarios we observed a trend of decreasing contribution of multiplier selection over generations, though the average multiplier contribution was always above zero. Since we partitioned breeding values with generation 20 as a base generation, the parent average and Mendelian sampling terms for multiplier animals in the generation 20 were assigned to the multiplier path. Over the generations the nucleus and multiplier contributions converged since the used pedigree in next generations accounted for the origin of the nucleus males. This shows the importance of proper base population specification (including unknown parent groups) for meaningful partitioning. This long-term dynamic of contributions is related to the dynamic of “long-term genetic contributions” in the context of genetic gain and inbreeding [12, 13], but note that the “long-term genetic contributions” are trait agnostic (depend only on the pedigree). On a related note, with the implemented method in AlphaPart we can evaluate (long-term) genetic contributions by setting breeding values to the value one for all animals and partitioning the breeding values by analyst defined paths [6</w:t>
      </w:r>
      <w:bookmarkStart w:id="12" w:name="__DdeLink__26763_2001880755"/>
      <w:bookmarkEnd w:id="12"/>
      <w:r>
        <w:rPr>
          <w:color w:val="FF0000"/>
        </w:rPr>
        <w:t>].</w:t>
      </w:r>
    </w:p>
    <w:p>
      <w:pPr>
        <w:pStyle w:val="Normal"/>
        <w:rPr/>
      </w:pPr>
      <w:r>
        <w:rPr/>
        <w:t>On the contrary, trait 2 was not measured in the multiplier and had comparable or smaller genetic trend in the multiplier than in the nucleus. For trait 2 the multiplier animals were selected only on estimated parent average, which resulted in low accuracy selection. In the MaleFlow100 scenario this low accuracy selection resulted in a null contribution of multiplier females to the genetic trend for trait 2 and comparable genetic trends between the nucleus and the multiplier. In the MaleFlow20 scenario with a reduced nucleus-multiplier gene flow this low accuracy selection resulted in the reduced genetic gain for trait 2.</w:t>
      </w:r>
    </w:p>
    <w:p>
      <w:pPr>
        <w:pStyle w:val="Heading1"/>
        <w:rPr/>
      </w:pPr>
      <w:r>
        <w:rPr/>
        <w:t>Conclusion</w:t>
      </w:r>
    </w:p>
    <w:p>
      <w:pPr>
        <w:pStyle w:val="Normal"/>
        <w:rPr/>
      </w:pPr>
      <w:r>
        <w:rPr/>
        <w:t>AlphaPart R package is a freely available software for partitioning breeding values and genetic trends. Use of AlphaPart will help breeders to better understand sources of genetic gain and improve their breeding programmes.</w:t>
      </w:r>
    </w:p>
    <w:p>
      <w:pPr>
        <w:pStyle w:val="Normal"/>
        <w:rPr>
          <w:b/>
          <w:b/>
          <w:color w:val="000000"/>
          <w:sz w:val="36"/>
          <w:szCs w:val="36"/>
        </w:rPr>
      </w:pPr>
      <w:r>
        <w:rPr>
          <w:b/>
          <w:color w:val="000000"/>
          <w:sz w:val="36"/>
          <w:szCs w:val="36"/>
        </w:rPr>
        <w:t>Declarations</w:t>
      </w:r>
    </w:p>
    <w:p>
      <w:pPr>
        <w:pStyle w:val="Heading2"/>
        <w:rPr/>
      </w:pPr>
      <w:r>
        <w:rPr/>
        <w:t xml:space="preserve">Ethics approval and consent to participate </w:t>
      </w:r>
    </w:p>
    <w:p>
      <w:pPr>
        <w:pStyle w:val="Normal"/>
        <w:spacing w:before="0" w:after="0"/>
        <w:rPr>
          <w:color w:val="000000"/>
        </w:rPr>
      </w:pPr>
      <w:r>
        <w:rPr>
          <w:color w:val="000000"/>
        </w:rPr>
        <w:t>Not applicable</w:t>
      </w:r>
    </w:p>
    <w:p>
      <w:pPr>
        <w:pStyle w:val="Heading2"/>
        <w:rPr/>
      </w:pPr>
      <w:r>
        <w:rPr/>
        <w:t>Consent for publication</w:t>
      </w:r>
    </w:p>
    <w:p>
      <w:pPr>
        <w:pStyle w:val="Normal"/>
        <w:spacing w:before="0" w:after="0"/>
        <w:rPr>
          <w:color w:val="000000"/>
        </w:rPr>
      </w:pPr>
      <w:r>
        <w:rPr>
          <w:color w:val="000000"/>
        </w:rPr>
        <w:t>Not applicable</w:t>
      </w:r>
    </w:p>
    <w:p>
      <w:pPr>
        <w:pStyle w:val="Heading2"/>
        <w:rPr/>
      </w:pPr>
      <w:r>
        <w:rPr/>
        <w:t>Availability of data and materials</w:t>
      </w:r>
    </w:p>
    <w:p>
      <w:pPr>
        <w:pStyle w:val="TextBody"/>
        <w:spacing w:before="0" w:after="0"/>
        <w:jc w:val="left"/>
        <w:rPr/>
      </w:pPr>
      <w:r>
        <w:rPr>
          <w:rStyle w:val="StrongEmphasis"/>
        </w:rPr>
        <w:t>Project name: </w:t>
      </w:r>
      <w:r>
        <w:rPr>
          <w:rStyle w:val="StrongEmphasis"/>
          <w:b w:val="false"/>
          <w:bCs w:val="false"/>
        </w:rPr>
        <w:t>AlphaPart</w:t>
      </w:r>
      <w:r>
        <w:rPr>
          <w:b/>
        </w:rPr>
        <w:br/>
      </w:r>
      <w:r>
        <w:rPr>
          <w:rStyle w:val="StrongEmphasis"/>
        </w:rPr>
        <w:t>Project home page: </w:t>
      </w:r>
      <w:r>
        <w:rPr>
          <w:rStyle w:val="StrongEmphasis"/>
          <w:b w:val="false"/>
          <w:bCs w:val="false"/>
        </w:rPr>
        <w:t>https://cran.r-project.org/package=AlphaPart</w:t>
      </w:r>
      <w:r>
        <w:rPr>
          <w:b/>
        </w:rPr>
        <w:br/>
      </w:r>
      <w:r>
        <w:rPr>
          <w:rStyle w:val="StrongEmphasis"/>
        </w:rPr>
        <w:t>Operating system(s): </w:t>
      </w:r>
      <w:r>
        <w:rPr>
          <w:rStyle w:val="StrongEmphasis"/>
          <w:b w:val="false"/>
          <w:bCs w:val="false"/>
        </w:rPr>
        <w:t>Windows, MacOS, Linux</w:t>
      </w:r>
      <w:r>
        <w:rPr>
          <w:b/>
        </w:rPr>
        <w:br/>
      </w:r>
      <w:r>
        <w:rPr>
          <w:rStyle w:val="StrongEmphasis"/>
        </w:rPr>
        <w:t>Programming language: </w:t>
      </w:r>
      <w:r>
        <w:rPr>
          <w:rStyle w:val="StrongEmphasis"/>
          <w:b w:val="false"/>
          <w:bCs w:val="false"/>
        </w:rPr>
        <w:t>R &amp; C++</w:t>
      </w:r>
      <w:r>
        <w:rPr>
          <w:b/>
        </w:rPr>
        <w:br/>
      </w:r>
      <w:r>
        <w:rPr>
          <w:rStyle w:val="StrongEmphasis"/>
        </w:rPr>
        <w:t>License:</w:t>
      </w:r>
      <w:r>
        <w:rPr>
          <w:b/>
        </w:rPr>
        <w:t> GPL-2 | GPL-3</w:t>
        <w:br/>
      </w:r>
      <w:r>
        <w:rPr>
          <w:rStyle w:val="StrongEmphasis"/>
        </w:rPr>
        <w:t>Any restrictions to use by non-academics:</w:t>
      </w:r>
      <w:r>
        <w:rPr>
          <w:b/>
        </w:rPr>
        <w:t> -</w:t>
      </w:r>
    </w:p>
    <w:p>
      <w:pPr>
        <w:pStyle w:val="Heading2"/>
        <w:rPr/>
      </w:pPr>
      <w:r>
        <w:rPr>
          <w:color w:val="000000"/>
        </w:rPr>
        <w:t>Competing interests</w:t>
      </w:r>
      <w:r>
        <w:rPr/>
        <w:t xml:space="preserve"> </w:t>
      </w:r>
    </w:p>
    <w:p>
      <w:pPr>
        <w:pStyle w:val="Normal"/>
        <w:spacing w:before="0" w:after="0"/>
        <w:rPr/>
      </w:pPr>
      <w:r>
        <w:rPr/>
        <w:t>Not applicable</w:t>
      </w:r>
    </w:p>
    <w:p>
      <w:pPr>
        <w:pStyle w:val="Heading2"/>
        <w:rPr/>
      </w:pPr>
      <w:r>
        <w:rPr/>
        <w:t>Funding</w:t>
      </w:r>
    </w:p>
    <w:p>
      <w:pPr>
        <w:pStyle w:val="Normal"/>
        <w:spacing w:before="0" w:after="0"/>
        <w:rPr>
          <w:color w:val="000000"/>
        </w:rPr>
      </w:pPr>
      <w:r>
        <w:rPr>
          <w:color w:val="000000"/>
        </w:rPr>
        <w:t>The authors acknowledge support from the BBSRC to The Roslin Institute (BBS/E/D/30002275) and The University of Edinburgh’s Data-Driven Innovation Chancellor’s fellowship.</w:t>
      </w:r>
    </w:p>
    <w:p>
      <w:pPr>
        <w:pStyle w:val="Heading2"/>
        <w:rPr/>
      </w:pPr>
      <w:r>
        <w:rPr/>
        <w:t>Authors’ contributions</w:t>
      </w:r>
    </w:p>
    <w:p>
      <w:pPr>
        <w:pStyle w:val="Normal"/>
        <w:spacing w:before="0" w:after="0"/>
        <w:rPr>
          <w:color w:val="000000"/>
        </w:rPr>
      </w:pPr>
      <w:r>
        <w:rPr>
          <w:color w:val="000000"/>
        </w:rPr>
        <w:t>Not applicable</w:t>
      </w:r>
    </w:p>
    <w:p>
      <w:pPr>
        <w:pStyle w:val="Heading2"/>
        <w:rPr/>
      </w:pPr>
      <w:r>
        <w:rPr/>
        <w:t>Acknowledgements</w:t>
      </w:r>
    </w:p>
    <w:p>
      <w:pPr>
        <w:pStyle w:val="Normal"/>
        <w:spacing w:before="0" w:after="0"/>
        <w:rPr>
          <w:color w:val="000000"/>
        </w:rPr>
      </w:pPr>
      <w:r>
        <w:rPr>
          <w:color w:val="000000"/>
        </w:rPr>
        <w:t>Not applicable</w:t>
      </w:r>
    </w:p>
    <w:p>
      <w:pPr>
        <w:pStyle w:val="Heading2"/>
        <w:rPr>
          <w:color w:val="000000"/>
        </w:rPr>
      </w:pPr>
      <w:r>
        <w:rPr>
          <w:color w:val="000000"/>
        </w:rPr>
        <w:t>Author’s information (optional)</w:t>
      </w:r>
    </w:p>
    <w:p>
      <w:pPr>
        <w:pStyle w:val="Heading1"/>
        <w:rPr/>
      </w:pPr>
      <w:r>
        <w:rPr/>
      </w:r>
    </w:p>
    <w:p>
      <w:pPr>
        <w:pStyle w:val="Heading1"/>
        <w:rPr/>
      </w:pPr>
      <w:r>
        <w:rPr/>
        <w:t>References</w:t>
      </w:r>
    </w:p>
    <w:p>
      <w:pPr>
        <w:pStyle w:val="Bibliography1"/>
        <w:numPr>
          <w:ilvl w:val="0"/>
          <w:numId w:val="1"/>
        </w:numPr>
        <w:rPr/>
      </w:pPr>
      <w:r>
        <w:rPr/>
        <w:t>1. Blair HT, Pollak EJ. Estimation of genetic trend in a selected population with and without the use of a control population. J Anim Sci. 1984;58:878–86.</w:t>
      </w:r>
    </w:p>
    <w:p>
      <w:pPr>
        <w:pStyle w:val="Bibliography1"/>
        <w:numPr>
          <w:ilvl w:val="0"/>
          <w:numId w:val="1"/>
        </w:numPr>
        <w:rPr/>
      </w:pPr>
      <w:r>
        <w:rPr/>
        <w:t>2. Sorensen D, Wang C, Jensen J, Gianola D. Bayesian analysis of genetic change due to selection using Gibbs sampling. Genet Sel Evol. 1994;26:333.</w:t>
      </w:r>
    </w:p>
    <w:p>
      <w:pPr>
        <w:pStyle w:val="Bibliography1"/>
        <w:numPr>
          <w:ilvl w:val="0"/>
          <w:numId w:val="1"/>
        </w:numPr>
        <w:rPr/>
      </w:pPr>
      <w:r>
        <w:rPr>
          <w:lang w:val="fr-FR"/>
          <w:rPrChange w:id="0" w:author="Author" w:date="2020-09-01T07:50:00Z"/>
        </w:rPr>
        <w:t xml:space="preserve">3. García-Cortés LA, Martínez-Ávila JC, Toro MA. </w:t>
      </w:r>
      <w:r>
        <w:rPr/>
        <w:t>Partition of the genetic trend to validate multiple selection decisions. Animal. 2008;2:821–4.</w:t>
      </w:r>
    </w:p>
    <w:p>
      <w:pPr>
        <w:pStyle w:val="Bibliography1"/>
        <w:numPr>
          <w:ilvl w:val="0"/>
          <w:numId w:val="1"/>
        </w:numPr>
        <w:rPr/>
      </w:pPr>
      <w:r>
        <w:rPr/>
        <w:t>4. Thompson R. Sire Evaluation. Biometrics. 1979;35:339</w:t>
      </w:r>
      <w:bookmarkStart w:id="13" w:name="__DdeLink__11637_576133126"/>
      <w:r>
        <w:rPr/>
        <w:t>–</w:t>
      </w:r>
      <w:bookmarkEnd w:id="13"/>
      <w:r>
        <w:rPr/>
        <w:t>53.</w:t>
      </w:r>
    </w:p>
    <w:p>
      <w:pPr>
        <w:pStyle w:val="Bibliography1"/>
        <w:numPr>
          <w:ilvl w:val="0"/>
          <w:numId w:val="1"/>
        </w:numPr>
        <w:rPr>
          <w:color w:val="000000"/>
        </w:rPr>
      </w:pPr>
      <w:r>
        <w:rPr>
          <w:color w:val="000000"/>
        </w:rPr>
        <w:t>5. Henderson C. A Simple Method for Computing the Inverse of a Numerator Relationship Matrix Used in Prediction of Breeding Values. Biometrics. 1976;32:69–83.</w:t>
      </w:r>
    </w:p>
    <w:p>
      <w:pPr>
        <w:pStyle w:val="Bibliography1"/>
        <w:numPr>
          <w:ilvl w:val="0"/>
          <w:numId w:val="1"/>
        </w:numPr>
        <w:rPr/>
      </w:pPr>
      <w:r>
        <w:rPr/>
        <w:t xml:space="preserve">6. Gorjanc G, Potočnik K, García-Cortés LA, Jakobsen J, Dürr J. Partitioning of international genetic trends by origin in Brown Swiss bulls. In: Proceedings of the 2011 Interbull meeting: August 27-29 2011; Stavanger, Norway. </w:t>
      </w:r>
      <w:hyperlink r:id="rId11">
        <w:r>
          <w:rPr>
            <w:rStyle w:val="InternetLink"/>
          </w:rPr>
          <w:t>https://journal.interbull.org/index.php/ib/article/view/1196</w:t>
        </w:r>
      </w:hyperlink>
      <w:r>
        <w:rPr/>
        <w:t>.</w:t>
      </w:r>
    </w:p>
    <w:p>
      <w:pPr>
        <w:pStyle w:val="Bibliography1"/>
        <w:numPr>
          <w:ilvl w:val="0"/>
          <w:numId w:val="1"/>
        </w:numPr>
        <w:rPr/>
      </w:pPr>
      <w:r>
        <w:rPr>
          <w:color w:val="000000"/>
        </w:rPr>
        <w:t xml:space="preserve">7. Gorjanc G, Hely F, Amer P. Partitioning international genetic trends by origin in Holstein bulls. Presented at: </w:t>
      </w:r>
      <w:r>
        <w:rPr>
          <w:rStyle w:val="Emphasis"/>
          <w:i w:val="false"/>
          <w:color w:val="000000"/>
        </w:rPr>
        <w:t>ICAR 38th Annual Meeting: 28 May - 1 June 2012; Cork</w:t>
      </w:r>
      <w:r>
        <w:rPr>
          <w:color w:val="000000"/>
        </w:rPr>
        <w:t>, Ireland.</w:t>
      </w:r>
    </w:p>
    <w:p>
      <w:pPr>
        <w:pStyle w:val="Bibliography1"/>
        <w:numPr>
          <w:ilvl w:val="0"/>
          <w:numId w:val="1"/>
        </w:numPr>
        <w:rPr/>
      </w:pPr>
      <w:r>
        <w:rPr/>
        <w:t>8. Špehar M, Ivkić Z, Bulić V, Barać Z, Gorjanc G. Partitioning of Genetic Trends by Origin in Croatian Simmental Cattle. Agriculturae Conspectus Scientificus. 2011;76:301-304.</w:t>
      </w:r>
    </w:p>
    <w:p>
      <w:pPr>
        <w:pStyle w:val="Bibliography1"/>
        <w:numPr>
          <w:ilvl w:val="0"/>
          <w:numId w:val="1"/>
        </w:numPr>
        <w:rPr/>
      </w:pPr>
      <w:r>
        <w:rPr/>
        <w:t>9. Škorput D, Gorjanc G, Kasap A, Luković Z. Partition of genetic trends by origin in Landrace and Large-White pigs. Animal. 2015;9:1605–9.</w:t>
      </w:r>
    </w:p>
    <w:p>
      <w:pPr>
        <w:pStyle w:val="Bibliography1"/>
        <w:numPr>
          <w:ilvl w:val="0"/>
          <w:numId w:val="1"/>
        </w:numPr>
        <w:rPr/>
      </w:pPr>
      <w:r>
        <w:rPr/>
        <w:t>10. Gaynor RC, Gorjanc G, Hickey JM. AlphaSimR: An R Package for Breeding Program Simulations. bioRxiv. 2020;doi: https://doi.org/10.1101/2020.08.10.245167.</w:t>
      </w:r>
    </w:p>
    <w:p>
      <w:pPr>
        <w:pStyle w:val="Bibliography1"/>
        <w:numPr>
          <w:ilvl w:val="0"/>
          <w:numId w:val="1"/>
        </w:numPr>
        <w:rPr/>
      </w:pPr>
      <w:r>
        <w:rPr/>
        <w:t>11. Misztal I, Tsuruta S, Strabel T, Auvray B, Druet T, Lee DH. BLUPF90 and related programs (BGF90). In: Proceedings of the 7th World Congress on Genetics Applied to Livestock Product</w:t>
      </w:r>
      <w:r>
        <w:rPr>
          <w:color w:val="000000"/>
        </w:rPr>
        <w:t>ion: August 19-23 2002; Montpelli</w:t>
      </w:r>
      <w:r>
        <w:rPr/>
        <w:t xml:space="preserve">er, France. </w:t>
      </w:r>
      <w:hyperlink r:id="rId12">
        <w:r>
          <w:rPr>
            <w:rStyle w:val="InternetLink"/>
          </w:rPr>
          <w:t>http://www.wcgalp.org/system/files/proceedings/2002/blupf90-and-related-programs-bgf90.pdf</w:t>
        </w:r>
      </w:hyperlink>
      <w:r>
        <w:rPr/>
        <w:t>.</w:t>
      </w:r>
    </w:p>
    <w:p>
      <w:pPr>
        <w:pStyle w:val="Bibliography1"/>
        <w:numPr>
          <w:ilvl w:val="0"/>
          <w:numId w:val="1"/>
        </w:numPr>
        <w:rPr>
          <w:color w:val="FF0000"/>
        </w:rPr>
      </w:pPr>
      <w:r>
        <w:rPr>
          <w:color w:val="FF0000"/>
        </w:rPr>
        <w:t>12. Woolliams JA, Bijma P, Villanueva B. Expected Genetic Contributions and Their Impact on Gene Flow and Genetic Gain. Genetics. 1999;153;2:1009-1020.</w:t>
      </w:r>
    </w:p>
    <w:p>
      <w:pPr>
        <w:pStyle w:val="Bibliography1"/>
        <w:numPr>
          <w:ilvl w:val="0"/>
          <w:numId w:val="1"/>
        </w:numPr>
        <w:rPr>
          <w:color w:val="FF0000"/>
        </w:rPr>
      </w:pPr>
      <w:r>
        <w:rPr>
          <w:color w:val="FF0000"/>
        </w:rPr>
        <w:t>13. Howard DM, Pong-Wong R, Knap PW, Kremer V, Woolliams J. Selective advantage of implementing optimal contributions selection and timescales for the convergence of long-term genetic contributions. Genet Sel Evol. 2018;50:24.</w:t>
      </w:r>
      <w:r>
        <w:br w:type="page"/>
      </w:r>
    </w:p>
    <w:p>
      <w:pPr>
        <w:pStyle w:val="Heading1"/>
        <w:rPr/>
      </w:pPr>
      <w:r>
        <w:rPr/>
        <w:t>Figures</w:t>
      </w:r>
    </w:p>
    <w:p>
      <w:pPr>
        <w:pStyle w:val="Figurecaption"/>
        <w:rPr/>
      </w:pPr>
      <w:commentRangeStart w:id="57"/>
      <w:r>
        <w:rPr>
          <w:color w:val="000000"/>
        </w:rPr>
        <w:t xml:space="preserve">Figure 1 </w:t>
      </w:r>
      <w:r>
        <w:rPr>
          <w:color w:val="000000"/>
        </w:rPr>
      </w:r>
      <w:commentRangeEnd w:id="57"/>
      <w:r>
        <w:commentReference w:id="57"/>
      </w:r>
      <w:r>
        <w:rPr>
          <w:color w:val="000000"/>
        </w:rPr>
        <w:t xml:space="preserve">The output of the </w:t>
      </w:r>
      <w:r>
        <w:rPr>
          <w:rFonts w:ascii="Courier" w:hAnsi="Courier"/>
          <w:color w:val="000000"/>
        </w:rPr>
        <w:t>plot.summaryAlphaPart()</w:t>
      </w:r>
      <w:r>
        <w:rPr>
          <w:color w:val="000000"/>
        </w:rPr>
        <w:t xml:space="preserve"> function.</w:t>
      </w:r>
    </w:p>
    <w:p>
      <w:pPr>
        <w:pStyle w:val="TextBody"/>
        <w:rPr/>
      </w:pPr>
      <w:r>
        <w:rPr>
          <w:color w:val="000000"/>
        </w:rPr>
        <w:t xml:space="preserve">The plot shows the </w:t>
      </w:r>
      <w:r>
        <w:rPr>
          <w:color w:val="FF0000"/>
        </w:rPr>
        <w:t>overall genetic trend and its partition into the</w:t>
      </w:r>
      <w:r>
        <w:rPr>
          <w:color w:val="000000"/>
        </w:rPr>
        <w:t xml:space="preserve"> contributions of domestic selection and import by generation.</w:t>
      </w:r>
    </w:p>
    <w:p>
      <w:pPr>
        <w:pStyle w:val="TextBody"/>
        <w:rPr>
          <w:rFonts w:ascii="Slack-Lato;appleLogo;sans-serif" w:hAnsi="Slack-Lato;appleLogo;sans-serif"/>
          <w:color w:val="000000"/>
        </w:rPr>
      </w:pPr>
      <w:r>
        <w:rPr>
          <w:rFonts w:ascii="Slack-Lato;appleLogo;sans-serif" w:hAnsi="Slack-Lato;appleLogo;sans-serif"/>
          <w:color w:val="000000"/>
        </w:rPr>
      </w:r>
    </w:p>
    <w:p>
      <w:pPr>
        <w:pStyle w:val="Figurecaption"/>
        <w:rPr>
          <w:color w:val="000000"/>
        </w:rPr>
      </w:pPr>
      <w:r>
        <w:rPr>
          <w:color w:val="000000"/>
        </w:rPr>
        <w:t>Figure 2 Design of the simulated stylized multi-tier breeding programmes.</w:t>
      </w:r>
    </w:p>
    <w:p>
      <w:pPr>
        <w:pStyle w:val="TextBody"/>
        <w:rPr>
          <w:color w:val="000000"/>
        </w:rPr>
      </w:pPr>
      <w:r>
        <w:rPr>
          <w:color w:val="000000"/>
        </w:rPr>
        <w:t>We simulated two scenarios with a closed nucleus and a directional flow of animals from the nucleus into the multiplier. The scenarios differ in the percentage of multiplier males imported from the nucleus.</w:t>
      </w:r>
    </w:p>
    <w:p>
      <w:pPr>
        <w:pStyle w:val="TextBody"/>
        <w:rPr>
          <w:color w:val="000000"/>
        </w:rPr>
      </w:pPr>
      <w:r>
        <w:rPr>
          <w:color w:val="000000"/>
        </w:rPr>
      </w:r>
    </w:p>
    <w:p>
      <w:pPr>
        <w:pStyle w:val="Figurecaption"/>
        <w:jc w:val="both"/>
        <w:rPr/>
      </w:pPr>
      <w:r>
        <w:rPr>
          <w:bCs/>
          <w:color w:val="000000"/>
        </w:rPr>
        <w:t>Figure 3</w:t>
      </w:r>
      <w:r>
        <w:rPr>
          <w:color w:val="000000"/>
        </w:rPr>
        <w:t xml:space="preserve"> </w:t>
      </w:r>
      <w:r>
        <w:rPr>
          <w:bCs/>
          <w:color w:val="000000"/>
        </w:rPr>
        <w:t>Distribution of true breeding values and their partitions by trait and tier in MaleFlow100 scenario.</w:t>
      </w:r>
      <w:r>
        <w:rPr>
          <w:color w:val="000000"/>
        </w:rPr>
        <w:t xml:space="preserve"> </w:t>
      </w:r>
    </w:p>
    <w:p>
      <w:pPr>
        <w:pStyle w:val="TextBody"/>
        <w:rPr>
          <w:color w:val="000000"/>
        </w:rPr>
      </w:pPr>
      <w:r>
        <w:rPr>
          <w:color w:val="000000"/>
        </w:rPr>
        <w:t>We show scaled densities of partitions in generation 40 of one simulation replicate. MaleFlow100 uses only nucleus males in the multiplier. Trait 1 is measured in the nucleus and the multiplier, while trait 2 is measured only in the nucleus. Black vertical lines represent the nucleus mean breeding value for a trait.</w:t>
      </w:r>
    </w:p>
    <w:p>
      <w:pPr>
        <w:pStyle w:val="Figurecaption"/>
        <w:jc w:val="both"/>
        <w:rPr>
          <w:color w:val="000000"/>
        </w:rPr>
      </w:pPr>
      <w:r>
        <w:rPr>
          <w:color w:val="000000"/>
        </w:rPr>
      </w:r>
    </w:p>
    <w:p>
      <w:pPr>
        <w:pStyle w:val="Figurecaption"/>
        <w:numPr>
          <w:ilvl w:val="1"/>
          <w:numId w:val="1"/>
        </w:numPr>
        <w:rPr/>
      </w:pPr>
      <w:r>
        <w:rPr>
          <w:color w:val="000000"/>
        </w:rPr>
        <w:t xml:space="preserve">Figure 4 </w:t>
      </w:r>
      <w:r>
        <w:rPr>
          <w:bCs/>
          <w:color w:val="000000"/>
        </w:rPr>
        <w:t>Partitioning of genetic trend by tier-gender in MaleFlow100 scenario.</w:t>
      </w:r>
    </w:p>
    <w:p>
      <w:pPr>
        <w:pStyle w:val="Heading2"/>
        <w:numPr>
          <w:ilvl w:val="1"/>
          <w:numId w:val="1"/>
        </w:numPr>
        <w:ind w:left="0" w:right="0" w:hanging="0"/>
        <w:rPr>
          <w:b w:val="false"/>
          <w:b w:val="false"/>
          <w:color w:val="000000"/>
          <w:lang w:val="en-GB"/>
        </w:rPr>
      </w:pPr>
      <w:r>
        <w:rPr>
          <w:b w:val="false"/>
          <w:color w:val="000000"/>
          <w:lang w:val="en-GB"/>
        </w:rPr>
        <w:t>The scenario uses nucleus males in the multiplier. Trait 1 is measured in the nucleus and the multiplier, while trait 2 is measured only in the nucleus.</w:t>
      </w:r>
    </w:p>
    <w:p>
      <w:pPr>
        <w:pStyle w:val="Normal"/>
        <w:rPr>
          <w:color w:val="000000"/>
        </w:rPr>
      </w:pPr>
      <w:r>
        <w:rPr>
          <w:color w:val="000000"/>
        </w:rPr>
      </w:r>
    </w:p>
    <w:p>
      <w:pPr>
        <w:pStyle w:val="Figurecaption"/>
        <w:jc w:val="both"/>
        <w:rPr/>
      </w:pPr>
      <w:r>
        <w:rPr>
          <w:bCs/>
          <w:color w:val="000000"/>
        </w:rPr>
        <w:t>Figure 5</w:t>
      </w:r>
      <w:r>
        <w:rPr>
          <w:color w:val="000000"/>
        </w:rPr>
        <w:t xml:space="preserve"> </w:t>
      </w:r>
      <w:r>
        <w:rPr>
          <w:bCs/>
          <w:color w:val="000000"/>
        </w:rPr>
        <w:t>Partitioning of the genetic trend by tier-gender in MaleFlow20 scenario.</w:t>
      </w:r>
    </w:p>
    <w:p>
      <w:pPr>
        <w:pStyle w:val="TextBody"/>
        <w:rPr>
          <w:color w:val="000000"/>
        </w:rPr>
      </w:pPr>
      <w:r>
        <w:rPr>
          <w:color w:val="000000"/>
        </w:rPr>
        <w:t>The scenario uses nucleus and multiplier males in the multiplier. Trait 1 is measured in the nucleus and the multiplier, while trait 2 is measured only in the nucleus.</w:t>
      </w:r>
    </w:p>
    <w:p>
      <w:pPr>
        <w:pStyle w:val="Heading1"/>
        <w:numPr>
          <w:ilvl w:val="0"/>
          <w:numId w:val="2"/>
        </w:numPr>
        <w:suppressAutoHyphens w:val="false"/>
        <w:rPr/>
      </w:pPr>
      <w:r>
        <w:rPr/>
      </w:r>
    </w:p>
    <w:p>
      <w:pPr>
        <w:pStyle w:val="Heading1"/>
        <w:numPr>
          <w:ilvl w:val="0"/>
          <w:numId w:val="2"/>
        </w:numPr>
        <w:suppressAutoHyphens w:val="false"/>
        <w:rPr>
          <w:color w:val="FF0000"/>
        </w:rPr>
      </w:pPr>
      <w:r>
        <w:rPr>
          <w:color w:val="FF0000"/>
        </w:rPr>
        <w:t>Additional files</w:t>
      </w:r>
    </w:p>
    <w:p>
      <w:pPr>
        <w:pStyle w:val="Normal"/>
        <w:rPr/>
      </w:pPr>
      <w:r>
        <w:rPr>
          <w:b/>
          <w:bCs/>
          <w:color w:val="FF0000"/>
        </w:rPr>
        <w:t>Additional file 1 Figure S1</w:t>
      </w:r>
      <w:r>
        <w:rPr>
          <w:color w:val="FF0000"/>
        </w:rPr>
        <w:t xml:space="preserve"> (file: Additional_File_1.docx)</w:t>
      </w:r>
    </w:p>
    <w:p>
      <w:pPr>
        <w:pStyle w:val="Normal"/>
        <w:rPr>
          <w:color w:val="FF0000"/>
        </w:rPr>
      </w:pPr>
      <w:r>
        <w:rPr>
          <w:color w:val="FF0000"/>
        </w:rPr>
        <w:t>Format: Figure in a .docx document</w:t>
      </w:r>
    </w:p>
    <w:p>
      <w:pPr>
        <w:pStyle w:val="Normal"/>
        <w:rPr>
          <w:color w:val="FF0000"/>
        </w:rPr>
      </w:pPr>
      <w:r>
        <w:rPr>
          <w:color w:val="FF0000"/>
        </w:rPr>
        <w:t>Title: Distribution of true breeding values and their partitions by trait, year, and tier in MaleFlow100 scenario.</w:t>
      </w:r>
    </w:p>
    <w:p>
      <w:pPr>
        <w:pStyle w:val="Normal"/>
        <w:rPr>
          <w:color w:val="FF0000"/>
        </w:rPr>
      </w:pPr>
      <w:r>
        <w:rPr>
          <w:color w:val="FF0000"/>
        </w:rPr>
        <w:t>Description: We show scaled densities of partitions in years 23 and 40 of one simulation replicate. MalerFlow100 uses only nucleus males in the multiplier. Trait 1 is measured in the nucleus and the multiplier, while trait 2 is measured only in the nucleus. Black vertical lines represent the nucleus mean breeding value for a trait in a year.</w:t>
      </w:r>
    </w:p>
    <w:p>
      <w:pPr>
        <w:pStyle w:val="Normal"/>
        <w:rPr/>
      </w:pPr>
      <w:r>
        <w:rPr>
          <w:b/>
          <w:bCs/>
          <w:color w:val="FF0000"/>
        </w:rPr>
        <w:t xml:space="preserve">Additional file 2 Figure S2 </w:t>
      </w:r>
      <w:r>
        <w:rPr>
          <w:color w:val="FF0000"/>
        </w:rPr>
        <w:t>(file: Additional_File_2.docx)</w:t>
      </w:r>
    </w:p>
    <w:p>
      <w:pPr>
        <w:pStyle w:val="Normal"/>
        <w:rPr>
          <w:color w:val="FF0000"/>
        </w:rPr>
      </w:pPr>
      <w:r>
        <w:rPr>
          <w:color w:val="FF0000"/>
        </w:rPr>
        <w:t>Format: Figure in a .docx document</w:t>
      </w:r>
    </w:p>
    <w:p>
      <w:pPr>
        <w:pStyle w:val="Normal"/>
        <w:rPr>
          <w:color w:val="FF0000"/>
        </w:rPr>
      </w:pPr>
      <w:r>
        <w:rPr>
          <w:color w:val="FF0000"/>
        </w:rPr>
        <w:t>Title: Distribution of true breeding values and their partitions by trait, year, and tier in MaleFlow20 scenario.</w:t>
      </w:r>
    </w:p>
    <w:p>
      <w:pPr>
        <w:pStyle w:val="Normal"/>
        <w:spacing w:before="0" w:after="240"/>
        <w:rPr/>
      </w:pPr>
      <w:r>
        <w:rPr>
          <w:color w:val="FF0000"/>
        </w:rPr>
        <w:t>Description: We show scaled densities of partitions in years 23 and 40 of one simulation replicate. MalerFlow20 uses nucleus and multiplier males in the multiplier. Trait 1 is measured in the nucleus and the multiplier, while trait 2 is measured only in the nucleus. Black vertical lines represent the nucleus mean breeding value for a trait in a year.</w:t>
      </w:r>
    </w:p>
    <w:sectPr>
      <w:headerReference w:type="default" r:id="rId13"/>
      <w:footerReference w:type="default" r:id="rId14"/>
      <w:type w:val="nextPage"/>
      <w:pgSz w:w="11906" w:h="16838"/>
      <w:pgMar w:left="1418" w:right="1418" w:header="720" w:top="1418" w:footer="709" w:bottom="1418"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hor" w:date="2020-09-10T13:22:00Z" w:initials="A">
    <w:p>
      <w:r>
        <w:rPr>
          <w:rFonts w:ascii="Liberation Serif" w:hAnsi="Liberation Serif" w:eastAsia="DejaVu Sans" w:cs="DejaVu Sans"/>
          <w:color w:val="auto"/>
          <w:lang w:val="en-US" w:eastAsia="en-US" w:bidi="en-US"/>
        </w:rPr>
        <w:t>Seems useful to define this more exact, upfront</w:t>
      </w:r>
    </w:p>
  </w:comment>
  <w:comment w:id="1" w:author="Author" w:date="2020-09-04T21:36:00Z" w:initials="A">
    <w:p>
      <w:r>
        <w:rPr>
          <w:rFonts w:ascii="Liberation Serif" w:hAnsi="Liberation Serif" w:eastAsia="DejaVu Sans" w:cs="DejaVu Sans"/>
          <w:color w:val="auto"/>
          <w:lang w:val="en-US" w:eastAsia="en-US" w:bidi="en-US"/>
        </w:rPr>
        <w:t xml:space="preserve">Is this correct? Usually it is averaged over all animals born by year of birth. Selection candidates could be a (selected) subset of that.   </w:t>
      </w:r>
    </w:p>
  </w:comment>
  <w:comment w:id="2" w:author="Author" w:date="2020-09-10T13:24:00Z" w:initials="A">
    <w:p>
      <w:r>
        <w:rPr>
          <w:rFonts w:ascii="Liberation Serif" w:hAnsi="Liberation Serif" w:eastAsia="DejaVu Sans" w:cs="DejaVu Sans"/>
          <w:color w:val="auto"/>
          <w:lang w:val="en-US" w:eastAsia="en-US" w:bidi="en-US"/>
        </w:rPr>
        <w:t>repeat</w:t>
      </w:r>
    </w:p>
  </w:comment>
  <w:comment w:id="3" w:author="Author" w:date="2020-09-10T13:25:00Z" w:initials="A">
    <w:p>
      <w:r>
        <w:rPr>
          <w:rFonts w:ascii="Liberation Serif" w:hAnsi="Liberation Serif" w:eastAsia="DejaVu Sans" w:cs="DejaVu Sans"/>
          <w:color w:val="auto"/>
          <w:lang w:val="en-US" w:eastAsia="en-US" w:bidi="en-US"/>
        </w:rPr>
        <w:t>you did simulate a closed nucleus (no upward migration). So leave this out.</w:t>
      </w:r>
    </w:p>
  </w:comment>
  <w:comment w:id="4" w:author="Author" w:date="2020-09-04T21:50:00Z" w:initials="A">
    <w:p>
      <w:r>
        <w:rPr>
          <w:rFonts w:ascii="Liberation Serif" w:hAnsi="Liberation Serif" w:eastAsia="DejaVu Sans" w:cs="DejaVu Sans"/>
          <w:color w:val="auto"/>
          <w:lang w:val="en-US" w:eastAsia="en-US" w:bidi="en-US"/>
        </w:rPr>
        <w:t>The last two sentences seem quite obvious. Would it not be better to end with a comment on the performance of the software:</w:t>
      </w:r>
    </w:p>
    <w:p>
      <w:r>
        <w:rPr>
          <w:rFonts w:ascii="Liberation Serif" w:hAnsi="Liberation Serif" w:eastAsia="DejaVu Sans" w:cs="DejaVu Sans"/>
          <w:color w:val="auto"/>
          <w:lang w:val="en-US" w:eastAsia="en-US" w:bidi="en-US"/>
        </w:rPr>
        <w:t xml:space="preserve">The program correctly partitioned overall genetic gain into contributions from male and female selection in the nucleus as well as male and female selection in the multiplier.  </w:t>
      </w:r>
    </w:p>
  </w:comment>
  <w:comment w:id="5" w:author="Author" w:date="2020-09-08T20:31:00Z" w:initials="A">
    <w:p>
      <w:r>
        <w:rPr>
          <w:rFonts w:ascii="Liberation Serif" w:hAnsi="Liberation Serif" w:eastAsia="DejaVu Sans" w:cs="DejaVu Sans"/>
          <w:color w:val="auto"/>
          <w:lang w:val="en-US" w:eastAsia="en-US" w:bidi="en-US"/>
        </w:rPr>
        <w:t>See comment in abstract.</w:t>
      </w:r>
    </w:p>
    <w:p>
      <w:r>
        <w:rPr>
          <w:rFonts w:ascii="Liberation Serif" w:hAnsi="Liberation Serif" w:eastAsia="DejaVu Sans" w:cs="DejaVu Sans"/>
          <w:color w:val="auto"/>
          <w:lang w:val="en-US" w:eastAsia="en-US" w:bidi="en-US"/>
        </w:rPr>
        <w:t>This is only true if all animals born are selection candidates</w:t>
      </w:r>
    </w:p>
  </w:comment>
  <w:comment w:id="6" w:author="Unknown Author" w:date="2020-09-21T10:38:28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20:31): "..."</w:t>
      </w:r>
    </w:p>
    <w:p>
      <w:r>
        <w:rPr>
          <w:rFonts w:ascii="Liberation Serif" w:hAnsi="Liberation Serif" w:eastAsia="DejaVu Sans" w:cs="DejaVu Sans"/>
          <w:color w:val="auto"/>
          <w:sz w:val="20"/>
          <w:lang w:val="en-GB" w:eastAsia="ja-JP" w:bidi="ar-SA"/>
        </w:rPr>
        <w:t xml:space="preserve">We had all the newborns as the selection candidates, but better to leave the definition as more general. </w:t>
      </w:r>
    </w:p>
  </w:comment>
  <w:comment w:id="7" w:author="Author" w:date="2020-09-08T20:36:00Z" w:initials="A">
    <w:p>
      <w:r>
        <w:rPr>
          <w:rFonts w:ascii="Liberation Serif" w:hAnsi="Liberation Serif" w:eastAsia="DejaVu Sans" w:cs="DejaVu Sans"/>
          <w:color w:val="auto"/>
          <w:lang w:val="en-US" w:eastAsia="en-US" w:bidi="en-US"/>
        </w:rPr>
        <w:t>Make it more explicit (explain) why the MS term (w) is assigned to the female partition. You might find it obvious but the reader may not have seen this before (and may expect that each parent contributes half of the MS term).</w:t>
      </w:r>
    </w:p>
  </w:comment>
  <w:comment w:id="8" w:author="Unknown Author" w:date="2020-09-21T14:00:24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20:36): "..."</w:t>
      </w:r>
    </w:p>
    <w:p>
      <w:r>
        <w:rPr>
          <w:rFonts w:ascii="Liberation Serif" w:hAnsi="Liberation Serif" w:eastAsia="DejaVu Sans" w:cs="DejaVu Sans"/>
          <w:color w:val="auto"/>
          <w:sz w:val="20"/>
          <w:lang w:val="en-GB" w:eastAsia="ja-JP" w:bidi="ar-SA"/>
        </w:rPr>
        <w:t>Added</w:t>
      </w:r>
    </w:p>
  </w:comment>
  <w:comment w:id="9" w:author="Author" w:date="2020-09-08T20:39:00Z" w:initials="A">
    <w:p>
      <w:r>
        <w:rPr>
          <w:rFonts w:ascii="Liberation Serif" w:hAnsi="Liberation Serif" w:eastAsia="DejaVu Sans" w:cs="DejaVu Sans"/>
          <w:color w:val="auto"/>
          <w:lang w:val="en-US" w:eastAsia="en-US" w:bidi="en-US"/>
        </w:rPr>
        <w:t>Is it really the same? Maybe comparable, or similar, but not the same</w:t>
      </w:r>
    </w:p>
  </w:comment>
  <w:comment w:id="10" w:author="Author" w:date="2020-09-08T20:40:00Z" w:initials="A">
    <w:p>
      <w:r>
        <w:rPr>
          <w:rFonts w:ascii="Liberation Serif" w:hAnsi="Liberation Serif" w:eastAsia="DejaVu Sans" w:cs="DejaVu Sans"/>
          <w:color w:val="auto"/>
          <w:lang w:val="en-US" w:eastAsia="en-US" w:bidi="en-US"/>
        </w:rPr>
        <w:t>This sentence does not add anything</w:t>
      </w:r>
    </w:p>
  </w:comment>
  <w:comment w:id="11" w:author="Author" w:date="2020-09-08T20:41:00Z" w:initials="A">
    <w:p>
      <w:r>
        <w:rPr>
          <w:rFonts w:ascii="Liberation Serif" w:hAnsi="Liberation Serif" w:eastAsia="DejaVu Sans" w:cs="DejaVu Sans"/>
          <w:color w:val="auto"/>
          <w:lang w:val="en-US" w:eastAsia="en-US" w:bidi="en-US"/>
        </w:rPr>
        <w:t>with…..( independent contribution?)</w:t>
      </w:r>
    </w:p>
  </w:comment>
  <w:comment w:id="12" w:author="Author" w:date="2020-09-08T20:43:00Z" w:initials="A">
    <w:p>
      <w:r>
        <w:rPr>
          <w:rFonts w:ascii="Liberation Serif" w:hAnsi="Liberation Serif" w:eastAsia="DejaVu Sans" w:cs="DejaVu Sans"/>
          <w:color w:val="auto"/>
          <w:lang w:val="en-US" w:eastAsia="en-US" w:bidi="en-US"/>
        </w:rPr>
        <w:t xml:space="preserve">could you add, e.g.: </w:t>
      </w:r>
    </w:p>
    <w:p>
      <w:r>
        <w:rPr>
          <w:rFonts w:ascii="Liberation Serif" w:hAnsi="Liberation Serif" w:eastAsia="DejaVu Sans" w:cs="DejaVu Sans"/>
          <w:color w:val="auto"/>
          <w:lang w:val="en-US" w:eastAsia="en-US" w:bidi="en-US"/>
        </w:rPr>
        <w:t>…where T</w:t>
      </w:r>
      <w:r>
        <w:rPr>
          <w:rFonts w:ascii="Liberation Serif" w:hAnsi="Liberation Serif" w:eastAsia="DejaVu Sans" w:cs="DejaVu Sans"/>
          <w:color w:val="auto"/>
          <w:vertAlign w:val="subscript"/>
          <w:lang w:val="en-US" w:eastAsia="en-US" w:bidi="en-US"/>
        </w:rPr>
        <w:t>i</w:t>
      </w:r>
      <w:r>
        <w:rPr>
          <w:rFonts w:ascii="Liberation Serif" w:hAnsi="Liberation Serif" w:eastAsia="DejaVu Sans" w:cs="DejaVu Sans"/>
          <w:color w:val="auto"/>
          <w:lang w:val="en-US" w:eastAsia="en-US" w:bidi="en-US"/>
        </w:rPr>
        <w:t xml:space="preserve"> describes the geneflow from contributing ancestors in path i to the current generation..?</w:t>
      </w:r>
    </w:p>
  </w:comment>
  <w:comment w:id="13" w:author="Unknown Author" w:date="2020-09-21T14:26:36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20:43): "..."</w:t>
      </w:r>
    </w:p>
    <w:p>
      <w:r>
        <w:rPr>
          <w:rFonts w:ascii="Liberation Serif" w:hAnsi="Liberation Serif" w:eastAsia="DejaVu Sans" w:cs="DejaVu Sans"/>
          <w:color w:val="auto"/>
          <w:sz w:val="20"/>
          <w:lang w:val="en-GB" w:eastAsia="ja-JP" w:bidi="ar-SA"/>
        </w:rPr>
        <w:t>With pedigree partitioning all ancestors are contributing</w:t>
      </w:r>
    </w:p>
  </w:comment>
  <w:comment w:id="14" w:author="Author" w:date="2020-09-08T20:45:00Z" w:initials="A">
    <w:p>
      <w:r>
        <w:rPr>
          <w:rFonts w:ascii="Liberation Serif" w:hAnsi="Liberation Serif" w:eastAsia="DejaVu Sans" w:cs="DejaVu Sans"/>
          <w:color w:val="auto"/>
          <w:lang w:val="en-US" w:eastAsia="en-US" w:bidi="en-US"/>
        </w:rPr>
        <w:t>It would be good if this could be rephrased in more understandable English. The terms marginal and conditional are not put in any context, so hard to follow.</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And what other variables than YOB can we imagine for this summary?</w:t>
      </w:r>
    </w:p>
  </w:comment>
  <w:comment w:id="15" w:author="Author" w:date="2020-09-08T20:49:00Z" w:initials="A">
    <w:p>
      <w:r>
        <w:rPr>
          <w:rFonts w:ascii="Liberation Serif" w:hAnsi="Liberation Serif" w:eastAsia="DejaVu Sans" w:cs="DejaVu Sans"/>
          <w:color w:val="auto"/>
          <w:lang w:val="en-US" w:eastAsia="en-US" w:bidi="en-US"/>
        </w:rPr>
        <w:t>Rephrase: …by taking into account uncertainty (or what??)</w:t>
      </w:r>
    </w:p>
    <w:p>
      <w:r>
        <w:rPr>
          <w:rFonts w:ascii="Liberation Serif" w:hAnsi="Liberation Serif" w:eastAsia="DejaVu Sans" w:cs="DejaVu Sans"/>
          <w:color w:val="auto"/>
          <w:lang w:val="en-US" w:eastAsia="en-US" w:bidi="en-US"/>
        </w:rPr>
        <w:t>Otherwise leave it out</w:t>
      </w:r>
    </w:p>
  </w:comment>
  <w:comment w:id="16" w:author="Unknown Author" w:date="2020-09-22T09:53:47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20:49): "..."</w:t>
      </w:r>
    </w:p>
    <w:p>
      <w:r>
        <w:rPr>
          <w:rFonts w:ascii="Liberation Serif" w:hAnsi="Liberation Serif" w:eastAsia="DejaVu Sans" w:cs="DejaVu Sans"/>
          <w:color w:val="auto"/>
          <w:sz w:val="20"/>
          <w:lang w:val="en-GB" w:eastAsia="ja-JP" w:bidi="ar-SA"/>
        </w:rPr>
        <w:t>Done</w:t>
      </w:r>
    </w:p>
  </w:comment>
  <w:comment w:id="17" w:author="Author" w:date="2020-09-08T20:59:00Z" w:initials="A">
    <w:p>
      <w:r>
        <w:rPr>
          <w:rFonts w:ascii="Liberation Serif" w:hAnsi="Liberation Serif" w:eastAsia="DejaVu Sans" w:cs="DejaVu Sans"/>
          <w:color w:val="auto"/>
          <w:lang w:val="en-US" w:eastAsia="en-US" w:bidi="en-US"/>
        </w:rPr>
        <w:t>It is not really ‘country’</w:t>
      </w:r>
    </w:p>
  </w:comment>
  <w:comment w:id="18" w:author="Author" w:date="2020-09-08T21:03:00Z" w:initials="A">
    <w:p>
      <w:r>
        <w:rPr>
          <w:rFonts w:ascii="Liberation Serif" w:hAnsi="Liberation Serif" w:eastAsia="DejaVu Sans" w:cs="DejaVu Sans"/>
          <w:color w:val="auto"/>
          <w:lang w:val="en-US" w:eastAsia="en-US" w:bidi="en-US"/>
        </w:rPr>
        <w:t>This should be placed before the example, after line 100</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 xml:space="preserve">It just describes what is needed, as in the example file.  </w:t>
      </w:r>
    </w:p>
  </w:comment>
  <w:comment w:id="19" w:author="Author" w:date="2020-09-08T21:12:00Z" w:initials="A">
    <w:p>
      <w:r>
        <w:rPr>
          <w:rFonts w:ascii="Liberation Serif" w:hAnsi="Liberation Serif" w:eastAsia="DejaVu Sans" w:cs="DejaVu Sans"/>
          <w:color w:val="auto"/>
          <w:lang w:val="en-US" w:eastAsia="en-US" w:bidi="en-US"/>
        </w:rPr>
        <w:t>Do you mean:</w:t>
      </w:r>
    </w:p>
    <w:p>
      <w:r>
        <w:rPr>
          <w:rFonts w:ascii="Liberation Serif" w:hAnsi="Liberation Serif" w:eastAsia="DejaVu Sans" w:cs="DejaVu Sans"/>
          <w:color w:val="auto"/>
          <w:lang w:val="en-US" w:eastAsia="en-US" w:bidi="en-US"/>
        </w:rPr>
        <w:t>… it assigns the parental contributions to the path to which each parent belongs to, or the MSD term of the contribution?</w:t>
      </w:r>
    </w:p>
  </w:comment>
  <w:comment w:id="20" w:author="Author" w:date="2020-09-08T21:09:00Z" w:initials="A">
    <w:p>
      <w:r>
        <w:rPr>
          <w:rFonts w:ascii="Liberation Serif" w:hAnsi="Liberation Serif" w:eastAsia="DejaVu Sans" w:cs="DejaVu Sans"/>
          <w:color w:val="auto"/>
          <w:lang w:val="en-US" w:eastAsia="en-US" w:bidi="en-US"/>
        </w:rPr>
        <w:t>Not sure what that means. You can partition for each trait individually I assume, but what do you do with MT partitioning? Is it just jointly generating results for two traits at a time? This could be made more clear</w:t>
      </w:r>
    </w:p>
  </w:comment>
  <w:comment w:id="21" w:author="Unknown Author" w:date="2020-09-28T12:10:32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21:09): "..."</w:t>
      </w:r>
    </w:p>
    <w:p>
      <w:r>
        <w:rPr>
          <w:rFonts w:ascii="Liberation Serif" w:hAnsi="Liberation Serif" w:eastAsia="DejaVu Sans" w:cs="DejaVu Sans"/>
          <w:color w:val="auto"/>
          <w:sz w:val="20"/>
          <w:lang w:val="en-GB" w:eastAsia="ja-JP" w:bidi="ar-SA"/>
        </w:rPr>
        <w:t>We added the explanation</w:t>
      </w:r>
    </w:p>
  </w:comment>
  <w:comment w:id="22" w:author="Author" w:date="2020-09-08T21:05:00Z" w:initials="A">
    <w:p>
      <w:r>
        <w:rPr>
          <w:rFonts w:ascii="Liberation Serif" w:hAnsi="Liberation Serif" w:eastAsia="DejaVu Sans" w:cs="DejaVu Sans"/>
          <w:color w:val="auto"/>
          <w:lang w:val="en-US" w:eastAsia="en-US" w:bidi="en-US"/>
        </w:rPr>
        <w:t>This is rather cryptic. You will first have to sample distributions. Distributions of what? Of future breeding values? This needs a few more words to explain it.</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r>
    </w:p>
  </w:comment>
  <w:comment w:id="23" w:author="Unknown Author" w:date="2020-09-28T12:10:47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21:05): "..."</w:t>
      </w:r>
    </w:p>
    <w:p>
      <w:r>
        <w:rPr>
          <w:rFonts w:ascii="Liberation Serif" w:hAnsi="Liberation Serif" w:eastAsia="DejaVu Sans" w:cs="DejaVu Sans"/>
          <w:color w:val="auto"/>
          <w:sz w:val="20"/>
          <w:lang w:val="en-GB" w:eastAsia="ja-JP" w:bidi="ar-SA"/>
        </w:rPr>
        <w:t>To clarify, we added “within a Bayesian framework”.</w:t>
      </w:r>
    </w:p>
  </w:comment>
  <w:comment w:id="24" w:author="Author" w:date="2020-09-08T21:08:00Z" w:initials="A">
    <w:p>
      <w:r>
        <w:rPr>
          <w:rFonts w:ascii="Liberation Serif" w:hAnsi="Liberation Serif" w:eastAsia="DejaVu Sans" w:cs="DejaVu Sans"/>
          <w:color w:val="auto"/>
          <w:lang w:val="en-US" w:eastAsia="en-US" w:bidi="en-US"/>
        </w:rPr>
        <w:t>Explain, are you vectorizing the trait EBVs?</w:t>
      </w:r>
    </w:p>
  </w:comment>
  <w:comment w:id="25" w:author="Unknown Author" w:date="2020-09-28T12:11:27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21:08): "..."</w:t>
      </w:r>
    </w:p>
    <w:p>
      <w:r>
        <w:rPr>
          <w:rFonts w:ascii="Liberation Serif" w:hAnsi="Liberation Serif" w:eastAsia="DejaVu Sans" w:cs="DejaVu Sans"/>
          <w:color w:val="auto"/>
          <w:sz w:val="20"/>
          <w:lang w:val="en-GB" w:eastAsia="ja-JP" w:bidi="ar-SA"/>
        </w:rPr>
        <w:t>Gregor?</w:t>
      </w:r>
    </w:p>
  </w:comment>
  <w:comment w:id="26" w:author="Author" w:date="2020-09-08T21:18:00Z" w:initials="A">
    <w:p>
      <w:r>
        <w:rPr>
          <w:rFonts w:ascii="Liberation Serif" w:hAnsi="Liberation Serif" w:eastAsia="DejaVu Sans" w:cs="DejaVu Sans"/>
          <w:color w:val="auto"/>
          <w:lang w:val="en-US" w:eastAsia="en-US" w:bidi="en-US"/>
        </w:rPr>
        <w:t>Why ‘also’? I thought this is what you did so far already.</w:t>
      </w:r>
    </w:p>
  </w:comment>
  <w:comment w:id="27" w:author="Unknown Author" w:date="2020-09-28T12:11:33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21:18): "..."</w:t>
      </w:r>
    </w:p>
    <w:p>
      <w:r>
        <w:rPr>
          <w:rFonts w:ascii="Liberation Serif" w:hAnsi="Liberation Serif" w:eastAsia="DejaVu Sans" w:cs="DejaVu Sans"/>
          <w:color w:val="auto"/>
          <w:sz w:val="20"/>
          <w:lang w:val="en-GB" w:eastAsia="ja-JP" w:bidi="ar-SA"/>
        </w:rPr>
        <w:t xml:space="preserve">No, the AlphaPart function does not summarise by group by default. It does summarise by path that generates Mendelian sampling term. The grouping variable is i.e. generation. </w:t>
      </w:r>
    </w:p>
  </w:comment>
  <w:comment w:id="28" w:author="Author" w:date="2020-09-08T21:19:00Z" w:initials="A">
    <w:p>
      <w:r>
        <w:rPr>
          <w:rFonts w:ascii="Liberation Serif" w:hAnsi="Liberation Serif" w:eastAsia="DejaVu Sans" w:cs="DejaVu Sans"/>
          <w:color w:val="auto"/>
          <w:lang w:val="en-US" w:eastAsia="en-US" w:bidi="en-US"/>
        </w:rPr>
        <w:t>Not very informative, only useful in a detailed recipe context.</w:t>
      </w:r>
    </w:p>
  </w:comment>
  <w:comment w:id="29" w:author="Unknown Author" w:date="2020-09-28T12:25:07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21:19): "..."</w:t>
      </w:r>
    </w:p>
    <w:p>
      <w:r>
        <w:rPr>
          <w:rFonts w:ascii="Liberation Serif" w:hAnsi="Liberation Serif" w:eastAsia="DejaVu Sans" w:cs="DejaVu Sans"/>
          <w:color w:val="auto"/>
          <w:sz w:val="20"/>
          <w:lang w:val="en-GB" w:eastAsia="ja-JP" w:bidi="ar-SA"/>
        </w:rPr>
        <w:t>This sentence addresses the preceeding one. Previous reviewers suggested it helps to state the altenrative</w:t>
      </w:r>
    </w:p>
  </w:comment>
  <w:comment w:id="30" w:author="Author" w:date="2020-09-08T21:16:00Z" w:initials="A">
    <w:p>
      <w:r>
        <w:rPr>
          <w:rFonts w:ascii="Liberation Serif" w:hAnsi="Liberation Serif" w:eastAsia="DejaVu Sans" w:cs="DejaVu Sans"/>
          <w:color w:val="auto"/>
          <w:lang w:val="en-US" w:eastAsia="en-US" w:bidi="en-US"/>
        </w:rPr>
        <w:t>Aren’t all things mentioned in lines 126-131 meant to speed things up? This could be a separate paragraph, starting with ‘to speed up computations’teze</w:t>
      </w:r>
    </w:p>
  </w:comment>
  <w:comment w:id="31" w:author="Unknown Author" w:date="2020-09-28T12:25:36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en-GB" w:bidi="ar-SA" w:eastAsia="ja-JP"/>
        </w:rPr>
        <w:t>Reply to Author (08/09/2020, 21:16): "..."</w:t>
      </w:r>
    </w:p>
    <w:p>
      <w:r>
        <w:rPr>
          <w:rFonts w:ascii="Liberation Serif" w:hAnsi="Liberation Serif" w:eastAsia="DejaVu Sans" w:cs="DejaVu Sans"/>
          <w:color w:val="auto"/>
          <w:sz w:val="20"/>
          <w:lang w:val="en-GB" w:eastAsia="ja-JP" w:bidi="ar-SA"/>
        </w:rPr>
        <w:t>We do not know what this referrs to</w:t>
      </w:r>
    </w:p>
  </w:comment>
  <w:comment w:id="32" w:author="Author" w:date="2020-09-08T21:27:00Z" w:initials="A">
    <w:p>
      <w:r>
        <w:rPr>
          <w:rFonts w:ascii="Liberation Serif" w:hAnsi="Liberation Serif" w:eastAsia="DejaVu Sans" w:cs="DejaVu Sans"/>
          <w:color w:val="auto"/>
          <w:lang w:val="en-US" w:eastAsia="en-US" w:bidi="en-US"/>
        </w:rPr>
        <w:t>Refer to a proper table with a heading.</w:t>
      </w:r>
    </w:p>
  </w:comment>
  <w:comment w:id="33" w:author="Author" w:date="2020-09-08T21:30:00Z" w:initials="A">
    <w:p>
      <w:r>
        <w:rPr>
          <w:rFonts w:ascii="Liberation Serif" w:hAnsi="Liberation Serif" w:eastAsia="DejaVu Sans" w:cs="DejaVu Sans"/>
          <w:color w:val="auto"/>
          <w:lang w:val="en-US" w:eastAsia="en-US" w:bidi="en-US"/>
        </w:rPr>
        <w:t xml:space="preserve">You could give more description of the example, eg. Say that A and B have no parents, so the whole EBV is assigned to the path they belong to, whereas C is divided into parental contributions, assigned to paths of parents, and a residual MS term, assigned to the path the animal belongs to. </w:t>
      </w:r>
    </w:p>
  </w:comment>
  <w:comment w:id="34" w:author="Author" w:date="2020-09-08T21:30:00Z" w:initials="A">
    <w:p>
      <w:r>
        <w:rPr>
          <w:rFonts w:ascii="Liberation Serif" w:hAnsi="Liberation Serif" w:eastAsia="DejaVu Sans" w:cs="DejaVu Sans"/>
          <w:color w:val="auto"/>
          <w:lang w:val="en-US" w:eastAsia="en-US" w:bidi="en-US"/>
        </w:rPr>
        <w:t>This column is not used here? (why is it in the Table?)</w:t>
      </w:r>
    </w:p>
  </w:comment>
  <w:comment w:id="35" w:author="Author" w:date="2020-09-08T21:39:00Z" w:initials="A">
    <w:p>
      <w:r>
        <w:rPr>
          <w:rFonts w:ascii="Liberation Serif" w:hAnsi="Liberation Serif" w:eastAsia="DejaVu Sans" w:cs="DejaVu Sans"/>
          <w:color w:val="auto"/>
          <w:lang w:val="en-US" w:eastAsia="en-US" w:bidi="en-US"/>
        </w:rPr>
        <w:t xml:space="preserve">Could it be  anything else? You partition by country, and group by gen. Could it be grouped by any of these variables (incl country?). </w:t>
      </w:r>
    </w:p>
  </w:comment>
  <w:comment w:id="36" w:author="Unknown Author" w:date="2020-09-28T14:37:44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This is not true</w:t>
      </w:r>
    </w:p>
  </w:comment>
  <w:comment w:id="37" w:author="Author" w:date="2020-09-09T16:15:00Z" w:initials="A">
    <w:p>
      <w:r>
        <w:rPr>
          <w:rFonts w:ascii="Liberation Serif" w:hAnsi="Liberation Serif" w:eastAsia="DejaVu Sans" w:cs="DejaVu Sans"/>
          <w:color w:val="auto"/>
          <w:lang w:val="en-US" w:eastAsia="en-US" w:bidi="en-US"/>
        </w:rPr>
        <w:t>I think this needs rephrasing.</w:t>
      </w:r>
    </w:p>
    <w:p>
      <w:r>
        <w:rPr>
          <w:rFonts w:ascii="Liberation Serif" w:hAnsi="Liberation Serif" w:eastAsia="DejaVu Sans" w:cs="DejaVu Sans"/>
          <w:color w:val="auto"/>
          <w:lang w:val="en-US" w:eastAsia="en-US" w:bidi="en-US"/>
        </w:rPr>
        <w:t>“…to demonstrate that such a selection differential can contribute to genetic gain in both tiers.</w:t>
      </w:r>
    </w:p>
    <w:p>
      <w:r>
        <w:rPr>
          <w:rFonts w:ascii="Liberation Serif" w:hAnsi="Liberation Serif" w:eastAsia="DejaVu Sans" w:cs="DejaVu Sans"/>
          <w:color w:val="auto"/>
          <w:lang w:val="en-US" w:eastAsia="en-US" w:bidi="en-US"/>
        </w:rPr>
        <w:t>(correct?)</w:t>
      </w:r>
    </w:p>
  </w:comment>
  <w:comment w:id="38" w:author="Author" w:date="2020-09-09T16:22:00Z" w:initials="A">
    <w:p>
      <w:r>
        <w:rPr>
          <w:rFonts w:ascii="Liberation Serif" w:hAnsi="Liberation Serif" w:eastAsia="DejaVu Sans" w:cs="DejaVu Sans"/>
          <w:color w:val="auto"/>
          <w:lang w:val="en-US" w:eastAsia="en-US" w:bidi="en-US"/>
        </w:rPr>
        <w:t>So was this a stochastic simulation? Might want to add that</w:t>
      </w:r>
    </w:p>
  </w:comment>
  <w:comment w:id="39" w:author="Author" w:date="2020-09-09T16:18:00Z" w:initials="A">
    <w:p>
      <w:r>
        <w:rPr>
          <w:rFonts w:ascii="Liberation Serif" w:hAnsi="Liberation Serif" w:eastAsia="DejaVu Sans" w:cs="DejaVu Sans"/>
          <w:color w:val="auto"/>
          <w:lang w:val="en-US" w:eastAsia="en-US" w:bidi="en-US"/>
        </w:rPr>
        <w:t>It seems relevant to mention that this should be an open nucleus, as otherwise selection in the second tier wold not contribute to nucleus dG.</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But then also, pig breeding programs usually have crossbreds in lower tiers so these could not migrate to the nucleus.</w:t>
      </w:r>
    </w:p>
  </w:comment>
  <w:comment w:id="40" w:author="Author" w:date="2020-09-09T16:21:00Z" w:initials="A">
    <w:p>
      <w:r>
        <w:rPr>
          <w:rFonts w:ascii="Liberation Serif" w:hAnsi="Liberation Serif" w:eastAsia="DejaVu Sans" w:cs="DejaVu Sans"/>
          <w:color w:val="auto"/>
          <w:lang w:val="en-US" w:eastAsia="en-US" w:bidi="en-US"/>
        </w:rPr>
        <w:t>This needs also rephrasing, what does it mean?</w:t>
      </w:r>
    </w:p>
  </w:comment>
  <w:comment w:id="41" w:author="Author" w:date="2020-09-09T20:14:00Z" w:initials="A">
    <w:p>
      <w:r>
        <w:rPr>
          <w:rFonts w:ascii="Liberation Serif" w:hAnsi="Liberation Serif" w:eastAsia="DejaVu Sans" w:cs="DejaVu Sans"/>
          <w:color w:val="auto"/>
          <w:lang w:val="en-US" w:eastAsia="en-US" w:bidi="en-US"/>
        </w:rPr>
        <w:t>So were these based on BLUP breeding values using full pedigree information?</w:t>
      </w:r>
    </w:p>
  </w:comment>
  <w:comment w:id="42" w:author="Author" w:date="2020-09-09T21:34:00Z" w:initials="A">
    <w:p>
      <w:r>
        <w:rPr>
          <w:rFonts w:ascii="Liberation Serif" w:hAnsi="Liberation Serif" w:eastAsia="DejaVu Sans" w:cs="DejaVu Sans"/>
          <w:color w:val="auto"/>
          <w:lang w:val="en-US" w:eastAsia="en-US" w:bidi="en-US"/>
        </w:rPr>
        <w:t>So now you use 125 males rather than 25 males on the same number of 750 females? (fewer females per male)</w:t>
      </w:r>
    </w:p>
  </w:comment>
  <w:comment w:id="43" w:author="Author" w:date="2020-09-09T19:31:00Z" w:initials="A">
    <w:p>
      <w:r>
        <w:rPr>
          <w:rFonts w:ascii="Liberation Serif" w:hAnsi="Liberation Serif" w:eastAsia="DejaVu Sans" w:cs="DejaVu Sans"/>
          <w:color w:val="auto"/>
          <w:lang w:val="en-US" w:eastAsia="en-US" w:bidi="en-US"/>
        </w:rPr>
        <w:t>This is unusual. There is no lag as the same sires are used at both levels (tiers).</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 xml:space="preserve">It must be due to higher selection intensity of females, </w:t>
      </w:r>
    </w:p>
    <w:p>
      <w:r>
        <w:rPr>
          <w:rFonts w:ascii="Liberation Serif" w:hAnsi="Liberation Serif" w:eastAsia="DejaVu Sans" w:cs="DejaVu Sans"/>
          <w:color w:val="auto"/>
          <w:lang w:val="en-US" w:eastAsia="en-US" w:bidi="en-US"/>
        </w:rPr>
        <w:t>At least for T1. (index selection vs T1 selection)</w:t>
      </w:r>
    </w:p>
  </w:comment>
  <w:comment w:id="44" w:author="Author" w:date="2020-09-09T20:10:00Z" w:initials="A">
    <w:p>
      <w:r>
        <w:rPr>
          <w:rFonts w:ascii="Liberation Serif" w:hAnsi="Liberation Serif" w:eastAsia="DejaVu Sans" w:cs="DejaVu Sans"/>
          <w:color w:val="auto"/>
          <w:lang w:val="en-US" w:eastAsia="en-US" w:bidi="en-US"/>
        </w:rPr>
        <w:t>Is it not surprising that trait 2 has nearly the same gain, in spite of a much lower heritability. Even with abundant family information one would expect T1 to have three times more gain.</w:t>
      </w:r>
    </w:p>
  </w:comment>
  <w:comment w:id="45" w:author="Author" w:date="2020-09-09T20:21:00Z" w:initials="A">
    <w:p>
      <w:r>
        <w:rPr>
          <w:rFonts w:ascii="Liberation Serif" w:hAnsi="Liberation Serif" w:eastAsia="DejaVu Sans" w:cs="DejaVu Sans"/>
          <w:color w:val="auto"/>
          <w:lang w:val="en-US" w:eastAsia="en-US" w:bidi="en-US"/>
        </w:rPr>
        <w:t xml:space="preserve">Usually only the very best males are used in nucleus and other males for multiplier, apparently you had the same males fathering both tiers, and at the same time? If so this must be said (as it is not typical). </w:t>
      </w:r>
    </w:p>
    <w:p>
      <w:r>
        <w:rPr>
          <w:rFonts w:ascii="Liberation Serif" w:hAnsi="Liberation Serif" w:eastAsia="DejaVu Sans" w:cs="DejaVu Sans"/>
          <w:color w:val="auto"/>
          <w:lang w:val="en-US" w:eastAsia="en-US" w:bidi="en-US"/>
        </w:rPr>
        <w:t>Secondly, the indirect contribution through subsequent selection of their genes in future generation holds for the nucleus equally  as in te multiplier (usually more, as they very best as used).</w:t>
      </w:r>
    </w:p>
  </w:comment>
  <w:comment w:id="46" w:author="Author" w:date="2020-09-09T20:51:00Z" w:initials="A">
    <w:p>
      <w:r>
        <w:rPr>
          <w:rFonts w:ascii="Liberation Serif" w:hAnsi="Liberation Serif" w:eastAsia="DejaVu Sans" w:cs="DejaVu Sans"/>
          <w:color w:val="auto"/>
          <w:lang w:val="en-US" w:eastAsia="en-US" w:bidi="en-US"/>
        </w:rPr>
        <w:t>This seems to repeat line 268-269, can remove</w:t>
      </w:r>
    </w:p>
  </w:comment>
  <w:comment w:id="47" w:author="Author" w:date="2020-09-09T20:52:00Z" w:initials="A">
    <w:p>
      <w:r>
        <w:rPr>
          <w:rFonts w:ascii="Liberation Serif" w:hAnsi="Liberation Serif" w:eastAsia="DejaVu Sans" w:cs="DejaVu Sans"/>
          <w:color w:val="auto"/>
          <w:lang w:val="en-US" w:eastAsia="en-US" w:bidi="en-US"/>
        </w:rPr>
        <w:t>Also in line 269</w:t>
      </w:r>
    </w:p>
  </w:comment>
  <w:comment w:id="48" w:author="Author" w:date="2020-09-09T20:44:00Z" w:initials="A">
    <w:p>
      <w:r>
        <w:rPr>
          <w:rFonts w:ascii="Liberation Serif" w:hAnsi="Liberation Serif" w:eastAsia="DejaVu Sans" w:cs="DejaVu Sans"/>
          <w:color w:val="auto"/>
          <w:lang w:val="en-US" w:eastAsia="en-US" w:bidi="en-US"/>
        </w:rPr>
        <w:t>The gain is from gen 20 to gen 40, not just in gen 40.</w:t>
      </w:r>
    </w:p>
  </w:comment>
  <w:comment w:id="49" w:author="Author" w:date="2020-09-09T20:56:00Z" w:initials="A">
    <w:p>
      <w:r>
        <w:rPr>
          <w:rFonts w:ascii="Liberation Serif" w:hAnsi="Liberation Serif" w:eastAsia="DejaVu Sans" w:cs="DejaVu Sans"/>
          <w:color w:val="auto"/>
          <w:lang w:val="en-US" w:eastAsia="en-US" w:bidi="en-US"/>
        </w:rPr>
        <w:t>Rephrase to soemthng like</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And is computed in a module written in C++</w:t>
      </w:r>
    </w:p>
  </w:comment>
  <w:comment w:id="50" w:author="Author" w:date="2020-09-09T21:06:00Z" w:initials="A">
    <w:p>
      <w:r>
        <w:rPr>
          <w:rFonts w:ascii="Liberation Serif" w:hAnsi="Liberation Serif" w:eastAsia="DejaVu Sans" w:cs="DejaVu Sans"/>
          <w:color w:val="auto"/>
          <w:lang w:val="en-US" w:eastAsia="en-US" w:bidi="en-US"/>
        </w:rPr>
        <w:t xml:space="preserve">Where does that come from? Did you simulate recombinations? Or are you simply referring to the larger population size? </w:t>
      </w:r>
    </w:p>
  </w:comment>
  <w:comment w:id="51" w:author="Author" w:date="2020-09-09T21:07:00Z" w:initials="A">
    <w:p>
      <w:r>
        <w:rPr>
          <w:rFonts w:ascii="Liberation Serif" w:hAnsi="Liberation Serif" w:eastAsia="DejaVu Sans" w:cs="DejaVu Sans"/>
          <w:color w:val="auto"/>
          <w:lang w:val="en-US" w:eastAsia="en-US" w:bidi="en-US"/>
        </w:rPr>
        <w:t>I think you are referring to order statistics (larger populations have higher selection intensity for the same proportion selected)</w:t>
      </w:r>
    </w:p>
  </w:comment>
  <w:comment w:id="52" w:author="Author" w:date="2020-09-09T21:08:00Z" w:initials="A">
    <w:p>
      <w:r>
        <w:rPr>
          <w:rFonts w:ascii="Liberation Serif" w:hAnsi="Liberation Serif" w:eastAsia="DejaVu Sans" w:cs="DejaVu Sans"/>
          <w:color w:val="auto"/>
          <w:lang w:val="en-US" w:eastAsia="en-US" w:bidi="en-US"/>
        </w:rPr>
        <w:t>This is usually the case because better sires are used in the nucleus than in the multiplier. I suspect you used the same sires.</w:t>
      </w:r>
    </w:p>
  </w:comment>
  <w:comment w:id="53" w:author="Author" w:date="2020-09-09T21:09:00Z" w:initials="A">
    <w:p>
      <w:r>
        <w:rPr>
          <w:rFonts w:ascii="Liberation Serif" w:hAnsi="Liberation Serif" w:eastAsia="DejaVu Sans" w:cs="DejaVu Sans"/>
          <w:color w:val="auto"/>
          <w:lang w:val="en-US" w:eastAsia="en-US" w:bidi="en-US"/>
        </w:rPr>
        <w:t xml:space="preserve">What was higher than what N-males vs M-males? Or N-mlaes vs N-fmeales (the latter would be irrelevant t the point made. </w:t>
      </w:r>
    </w:p>
  </w:comment>
  <w:comment w:id="54" w:author="Author" w:date="2020-09-09T21:11:00Z" w:initials="A">
    <w:p>
      <w:r>
        <w:rPr>
          <w:rFonts w:ascii="Liberation Serif" w:hAnsi="Liberation Serif" w:eastAsia="DejaVu Sans" w:cs="DejaVu Sans"/>
          <w:color w:val="auto"/>
          <w:lang w:val="en-US" w:eastAsia="en-US" w:bidi="en-US"/>
        </w:rPr>
        <w:t>But this is simply the difference between using selected females vs unselected females in the multiplier. Total gain is always the sum of selection paths This contribution is very basic and not a great example of partitioning.</w:t>
      </w:r>
    </w:p>
  </w:comment>
  <w:comment w:id="55" w:author="Author" w:date="2020-09-09T21:13:00Z" w:initials="A">
    <w:p>
      <w:r>
        <w:rPr>
          <w:rFonts w:ascii="Liberation Serif" w:hAnsi="Liberation Serif" w:eastAsia="DejaVu Sans" w:cs="DejaVu Sans"/>
          <w:color w:val="auto"/>
          <w:lang w:val="en-US" w:eastAsia="en-US" w:bidi="en-US"/>
        </w:rPr>
        <w:t>Indeed, that is the whole point.</w:t>
      </w:r>
    </w:p>
  </w:comment>
  <w:comment w:id="56" w:author="Author" w:date="2020-09-09T21:16:00Z" w:initials="A">
    <w:p>
      <w:r>
        <w:rPr>
          <w:rFonts w:ascii="Liberation Serif" w:hAnsi="Liberation Serif" w:eastAsia="DejaVu Sans" w:cs="DejaVu Sans"/>
          <w:color w:val="auto"/>
          <w:lang w:val="en-US" w:eastAsia="en-US" w:bidi="en-US"/>
        </w:rPr>
        <w:t>That doesn’t mean anything. The mean of progeny is the mean from sires and dams. If the same sires are used there is no difference. If selected dams in M are better than selected dams in N, there will be a difference.</w:t>
      </w:r>
    </w:p>
    <w:p>
      <w:r>
        <w:rPr>
          <w:rFonts w:ascii="Liberation Serif" w:hAnsi="Liberation Serif" w:eastAsia="DejaVu Sans" w:cs="DejaVu Sans"/>
          <w:color w:val="auto"/>
          <w:lang w:val="en-US" w:eastAsia="en-US" w:bidi="en-US"/>
        </w:rPr>
        <w:t>Over time, the long term gene flow contributions are indeed relevant (that what you find when you partition), but there is no interesting effect if the same sire are used at N and M levels.(and sires are the only geneflow between tiers)</w:t>
      </w:r>
    </w:p>
  </w:comment>
  <w:comment w:id="57" w:author="Author" w:date="2020-09-09T19:28:00Z" w:initials="A">
    <w:p>
      <w:r>
        <w:rPr>
          <w:rFonts w:ascii="Liberation Serif" w:hAnsi="Liberation Serif" w:eastAsia="DejaVu Sans" w:cs="DejaVu Sans"/>
          <w:color w:val="auto"/>
          <w:lang w:val="en-US" w:eastAsia="en-US" w:bidi="en-US"/>
        </w:rPr>
        <w:t>There is no legend, so put in the caption what the different coloured lines represent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alibri">
    <w:charset w:val="01"/>
    <w:family w:val="roman"/>
    <w:pitch w:val="variable"/>
  </w:font>
  <w:font w:name="Courier">
    <w:altName w:val="Courier New"/>
    <w:charset w:val="01"/>
    <w:family w:val="roman"/>
    <w:pitch w:val="variable"/>
  </w:font>
  <w:font w:name="Courier">
    <w:altName w:val="Courier New"/>
    <w:charset w:val="01"/>
    <w:family w:val="modern"/>
    <w:pitch w:val="fixed"/>
  </w:font>
  <w:font w:name="Slack-Lato">
    <w:altName w:val="appleLog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11</w:t>
    </w:r>
    <w:r>
      <w:rPr/>
      <w:fldChar w:fldCharType="end"/>
    </w:r>
  </w:p>
  <w:p>
    <w:pPr>
      <w:pStyle w:val="Footer"/>
      <w:suppressLineNumbers/>
      <w:tabs>
        <w:tab w:val="center" w:pos="4819" w:leader="none"/>
        <w:tab w:val="right" w:pos="9638"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819" w:leader="none"/>
        <w:tab w:val="right" w:pos="9638" w:leader="none"/>
      </w:tab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864" w:hanging="864"/>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trackRevisions/>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ja-JP" w:bidi="ar-SA"/>
      </w:rPr>
    </w:rPrDefault>
    <w:pPrDefault>
      <w:pPr/>
    </w:pPrDefault>
  </w:docDefaults>
  <w:style w:type="paragraph" w:styleId="Normal">
    <w:name w:val="Normal"/>
    <w:qFormat/>
    <w:pPr>
      <w:widowControl/>
      <w:suppressAutoHyphens w:val="true"/>
      <w:overflowPunct w:val="false"/>
      <w:bidi w:val="0"/>
      <w:spacing w:lineRule="auto" w:line="480" w:before="0" w:after="240"/>
      <w:jc w:val="both"/>
    </w:pPr>
    <w:rPr>
      <w:rFonts w:ascii="Times New Roman" w:hAnsi="Times New Roman" w:eastAsia="Noto Sans CJK SC Regular" w:cs="Arial"/>
      <w:color w:val="00000A"/>
      <w:kern w:val="0"/>
      <w:sz w:val="24"/>
      <w:szCs w:val="24"/>
      <w:lang w:val="en-GB" w:eastAsia="zh-CN" w:bidi="hi-IN"/>
    </w:rPr>
  </w:style>
  <w:style w:type="paragraph" w:styleId="Heading1">
    <w:name w:val="Heading 1"/>
    <w:basedOn w:val="Normal"/>
    <w:qFormat/>
    <w:pPr>
      <w:widowControl w:val="false"/>
      <w:outlineLvl w:val="0"/>
    </w:pPr>
    <w:rPr>
      <w:rFonts w:eastAsia="Times New Roman" w:cs="Times New Roman"/>
      <w:b/>
      <w:bCs/>
      <w:sz w:val="36"/>
      <w:szCs w:val="20"/>
      <w:lang w:val="en-US" w:eastAsia="ja-JP" w:bidi="ar-SA"/>
    </w:rPr>
  </w:style>
  <w:style w:type="paragraph" w:styleId="Heading2">
    <w:name w:val="Heading 2"/>
    <w:basedOn w:val="Heading1"/>
    <w:next w:val="Normal"/>
    <w:qFormat/>
    <w:pPr>
      <w:spacing w:before="170" w:after="0"/>
      <w:outlineLvl w:val="1"/>
    </w:pPr>
    <w:rPr>
      <w:bCs w:val="false"/>
      <w:iCs/>
      <w:sz w:val="24"/>
    </w:rPr>
  </w:style>
  <w:style w:type="paragraph" w:styleId="Heading3">
    <w:name w:val="Heading 3"/>
    <w:basedOn w:val="Heading"/>
    <w:qFormat/>
    <w:pPr>
      <w:spacing w:before="170" w:after="0"/>
      <w:outlineLvl w:val="2"/>
    </w:pPr>
    <w:rPr>
      <w:i/>
      <w:sz w:val="24"/>
    </w:rPr>
  </w:style>
  <w:style w:type="paragraph" w:styleId="Heading4">
    <w:name w:val="Heading 4"/>
    <w:basedOn w:val="Heading"/>
    <w:qFormat/>
    <w:pPr>
      <w:spacing w:before="120" w:after="120"/>
      <w:outlineLvl w:val="3"/>
    </w:pPr>
    <w:rPr>
      <w:rFonts w:ascii="Liberation Serif" w:hAnsi="Liberation Serif" w:eastAsia="WenQuanYi Micro Hei" w:cs="Lohit Devanagari"/>
      <w:b w:val="false"/>
      <w:bCs w:val="false"/>
      <w:sz w:val="24"/>
      <w:szCs w:val="24"/>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Arial"/>
      <w:color w:val="00000A"/>
      <w:lang w:eastAsia="en-GB"/>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Arial" w:hAnsi="Arial" w:eastAsia="Times New Roman" w:cs="Arial"/>
      <w:color w:val="00000A"/>
      <w:lang w:eastAsia="en-GB"/>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DefaultParagraphFont2">
    <w:name w:val="Default Paragraph Font2"/>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Bullets">
    <w:name w:val="Bullets"/>
    <w:qFormat/>
    <w:rPr>
      <w:rFonts w:ascii="OpenSymbol" w:hAnsi="OpenSymbol" w:eastAsia="OpenSymbol" w:cs="OpenSymbol"/>
    </w:rPr>
  </w:style>
  <w:style w:type="character" w:styleId="Annotationreference">
    <w:name w:val="annotation reference"/>
    <w:qFormat/>
    <w:rPr>
      <w:sz w:val="16"/>
      <w:szCs w:val="16"/>
    </w:rPr>
  </w:style>
  <w:style w:type="character" w:styleId="Linenumber">
    <w:name w:val="line number"/>
    <w:qFormat/>
    <w:rPr/>
  </w:style>
  <w:style w:type="character" w:styleId="ANMheading1Car">
    <w:name w:val="ANM heading 1 Car"/>
    <w:qFormat/>
    <w:rPr>
      <w:rFonts w:ascii="Arial" w:hAnsi="Arial" w:cs="Arial"/>
      <w:b/>
      <w:sz w:val="24"/>
      <w:szCs w:val="24"/>
      <w:lang w:val="en-GB" w:bidi="ar-SA"/>
    </w:rPr>
  </w:style>
  <w:style w:type="character" w:styleId="ANMsuperscriptCar">
    <w:name w:val="ANM superscript Car"/>
    <w:qFormat/>
    <w:rPr>
      <w:rFonts w:ascii="Arial" w:hAnsi="Arial" w:cs="Arial"/>
      <w:sz w:val="24"/>
      <w:szCs w:val="24"/>
      <w:vertAlign w:val="superscript"/>
      <w:lang w:val="en-GB" w:bidi="ar-SA"/>
    </w:rPr>
  </w:style>
  <w:style w:type="character" w:styleId="DefaultParagraphFont1">
    <w:name w:val="Default Paragraph Font1"/>
    <w:qFormat/>
    <w:rPr/>
  </w:style>
  <w:style w:type="character" w:styleId="Sa8294f4d">
    <w:name w:val="s_a8294f4d"/>
    <w:basedOn w:val="DefaultParagraphFont1"/>
    <w:qFormat/>
    <w:rPr/>
  </w:style>
  <w:style w:type="character" w:styleId="St">
    <w:name w:val="st"/>
    <w:basedOn w:val="DefaultParagraphFont1"/>
    <w:qFormat/>
    <w:rPr/>
  </w:style>
  <w:style w:type="character" w:styleId="InternetLink">
    <w:name w:val="Internet Link"/>
    <w:basedOn w:val="DefaultParagraphFont"/>
    <w:rPr>
      <w:color w:val="0563C1"/>
      <w:u w:val="single"/>
    </w:rPr>
  </w:style>
  <w:style w:type="character" w:styleId="Lienhypertextesuivivisit1">
    <w:name w:val="Lien hypertexte suivi visité1"/>
    <w:qFormat/>
    <w:rPr>
      <w:color w:val="800000"/>
      <w:u w:val="single"/>
    </w:rPr>
  </w:style>
  <w:style w:type="character" w:styleId="Emphasis">
    <w:name w:val="Emphasis"/>
    <w:qFormat/>
    <w:rPr>
      <w:i/>
      <w:iCs/>
    </w:rPr>
  </w:style>
  <w:style w:type="character" w:styleId="Example">
    <w:name w:val="Example"/>
    <w:qFormat/>
    <w:rPr>
      <w:rFonts w:ascii="Liberation Mono" w:hAnsi="Liberation Mono" w:eastAsia="Nimbus Mono L" w:cs="Liberation Mono"/>
    </w:rPr>
  </w:style>
  <w:style w:type="character" w:styleId="NumberingSymbols">
    <w:name w:val="Numbering Symbols"/>
    <w:qFormat/>
    <w:rPr/>
  </w:style>
  <w:style w:type="character" w:styleId="BalloonTextChar">
    <w:name w:val="Balloon Text Char"/>
    <w:qFormat/>
    <w:rPr>
      <w:rFonts w:eastAsia="Noto Sans CJK SC Regular" w:cs="Mangal"/>
      <w:sz w:val="18"/>
      <w:szCs w:val="16"/>
      <w:lang w:val="sl-SI" w:eastAsia="zh-CN" w:bidi="hi-IN"/>
    </w:rPr>
  </w:style>
  <w:style w:type="character" w:styleId="UnresolvedMention1">
    <w:name w:val="Unresolved Mention1"/>
    <w:qFormat/>
    <w:rPr>
      <w:color w:val="605E5C"/>
      <w:highlight w:val="lightGray"/>
    </w:rPr>
  </w:style>
  <w:style w:type="character" w:styleId="CommentReference1">
    <w:name w:val="Comment Reference1"/>
    <w:qFormat/>
    <w:rPr>
      <w:sz w:val="16"/>
      <w:szCs w:val="16"/>
    </w:rPr>
  </w:style>
  <w:style w:type="character" w:styleId="CommentTextChar">
    <w:name w:val="Comment Text Char"/>
    <w:qFormat/>
    <w:rPr>
      <w:rFonts w:ascii="Liberation Serif" w:hAnsi="Liberation Serif" w:eastAsia="Noto Sans CJK SC Regular" w:cs="Mangal"/>
      <w:szCs w:val="18"/>
      <w:lang w:val="sl-SI" w:eastAsia="zh-CN" w:bidi="hi-IN"/>
    </w:rPr>
  </w:style>
  <w:style w:type="character" w:styleId="CommentSubjectChar">
    <w:name w:val="Comment Subject Char"/>
    <w:qFormat/>
    <w:rPr>
      <w:rFonts w:ascii="Liberation Serif" w:hAnsi="Liberation Serif" w:eastAsia="Noto Sans CJK SC Regular" w:cs="Mangal"/>
      <w:b/>
      <w:bCs/>
      <w:szCs w:val="18"/>
      <w:lang w:val="sl-SI" w:eastAsia="zh-CN" w:bidi="hi-IN"/>
    </w:rPr>
  </w:style>
  <w:style w:type="character" w:styleId="TitleChar">
    <w:name w:val="Title Char"/>
    <w:qFormat/>
    <w:rPr>
      <w:rFonts w:ascii="Arial" w:hAnsi="Arial" w:eastAsia="Times New Roman" w:cs="Mangal"/>
      <w:b/>
      <w:bCs/>
      <w:sz w:val="32"/>
      <w:szCs w:val="29"/>
      <w:lang w:eastAsia="zh-CN" w:bidi="hi-IN"/>
    </w:rPr>
  </w:style>
  <w:style w:type="character" w:styleId="Heading2Char">
    <w:name w:val="Heading 2 Char"/>
    <w:qFormat/>
    <w:rPr>
      <w:rFonts w:ascii="Arial" w:hAnsi="Arial" w:eastAsia="Noto Sans CJK SC Regular" w:cs="Arial"/>
      <w:bCs/>
      <w:i/>
      <w:iCs/>
      <w:color w:val="000000"/>
      <w:sz w:val="24"/>
      <w:szCs w:val="24"/>
      <w:lang w:bidi="hi-IN"/>
    </w:rPr>
  </w:style>
  <w:style w:type="character" w:styleId="BodyTextChar">
    <w:name w:val="Body Text Char"/>
    <w:qFormat/>
    <w:rPr>
      <w:rFonts w:ascii="Arial" w:hAnsi="Arial" w:eastAsia="Noto Sans CJK SC Regular" w:cs="FreeSans"/>
      <w:sz w:val="22"/>
      <w:szCs w:val="24"/>
      <w:lang w:eastAsia="zh-CN" w:bidi="hi-IN"/>
    </w:rPr>
  </w:style>
  <w:style w:type="character" w:styleId="CommentTextChar1">
    <w:name w:val="Comment Text Char1"/>
    <w:qFormat/>
    <w:rPr>
      <w:rFonts w:ascii="Arial" w:hAnsi="Arial" w:eastAsia="Noto Sans CJK SC Regular" w:cs="Mangal"/>
      <w:szCs w:val="18"/>
      <w:lang w:eastAsia="zh-CN" w:bidi="hi-IN"/>
    </w:rPr>
  </w:style>
  <w:style w:type="character" w:styleId="LineNumbering">
    <w:name w:val="Line Numbering"/>
    <w:rPr/>
  </w:style>
  <w:style w:type="character" w:styleId="StrongEmphasis">
    <w:name w:val="Strong Emphasis"/>
    <w:qFormat/>
    <w:rPr>
      <w:b/>
      <w:bCs/>
    </w:rPr>
  </w:style>
  <w:style w:type="character" w:styleId="ListLabel1">
    <w:name w:val="ListLabel 1"/>
    <w:qFormat/>
    <w:rPr>
      <w:rFonts w:ascii="Times New Roman" w:hAnsi="Times New Roman" w:cs="Times New Roman"/>
      <w:color w:val="000000"/>
      <w:sz w:val="24"/>
      <w:szCs w:val="24"/>
      <w:u w:val="none"/>
    </w:rPr>
  </w:style>
  <w:style w:type="character" w:styleId="ListLabel2">
    <w:name w:val="ListLabel 2"/>
    <w:qFormat/>
    <w:rPr>
      <w:rFonts w:eastAsia="Nimbus Mono L"/>
    </w:rPr>
  </w:style>
  <w:style w:type="character" w:styleId="ListLabel3">
    <w:name w:val="ListLabel 3"/>
    <w:qFormat/>
    <w:rPr>
      <w:rFonts w:eastAsia="Nimbus Mono L"/>
      <w:highlight w:val="white"/>
    </w:rPr>
  </w:style>
  <w:style w:type="character" w:styleId="ListLabel4">
    <w:name w:val="ListLabel 4"/>
    <w:qFormat/>
    <w:rPr/>
  </w:style>
  <w:style w:type="character" w:styleId="ListLabel5">
    <w:name w:val="ListLabel 5"/>
    <w:qFormat/>
    <w:rPr>
      <w:rFonts w:ascii="Liberation Serif" w:hAnsi="Liberation Serif" w:eastAsia="DejaVu Sans" w:cs="DejaVu Sans"/>
      <w:color w:val="auto"/>
      <w:lang w:val="en-US" w:eastAsia="en-US" w:bidi="en-US"/>
    </w:rPr>
  </w:style>
  <w:style w:type="character" w:styleId="ListLabel6">
    <w:name w:val="ListLabel 6"/>
    <w:qFormat/>
    <w:rPr>
      <w:rFonts w:ascii="Times New Roman" w:hAnsi="Times New Roman"/>
    </w:rPr>
  </w:style>
  <w:style w:type="character" w:styleId="ListLabel7">
    <w:name w:val="ListLabel 7"/>
    <w:qFormat/>
    <w:rPr>
      <w:rFonts w:ascii="Times New Roman" w:hAnsi="Times New Roman"/>
    </w:rPr>
  </w:style>
  <w:style w:type="character" w:styleId="ListLabel8">
    <w:name w:val="ListLabel 8"/>
    <w:qFormat/>
    <w:rPr>
      <w:rFonts w:ascii="Times New Roman" w:hAnsi="Times New Roman" w:cs="Times New Roman"/>
      <w:color w:val="000000"/>
      <w:sz w:val="24"/>
      <w:szCs w:val="24"/>
      <w:u w:val="none"/>
    </w:rPr>
  </w:style>
  <w:style w:type="character" w:styleId="ListLabel9">
    <w:name w:val="ListLabel 9"/>
    <w:qFormat/>
    <w:rPr>
      <w:rFonts w:eastAsia="Nimbus Mono L"/>
    </w:rPr>
  </w:style>
  <w:style w:type="character" w:styleId="ListLabel10">
    <w:name w:val="ListLabel 10"/>
    <w:qFormat/>
    <w:rPr>
      <w:rFonts w:eastAsia="Nimbus Mono L"/>
      <w:highlight w:val="white"/>
    </w:rPr>
  </w:style>
  <w:style w:type="character" w:styleId="ListLabel11">
    <w:name w:val="ListLabel 11"/>
    <w:qFormat/>
    <w:rPr/>
  </w:style>
  <w:style w:type="character" w:styleId="ListLabel12">
    <w:name w:val="ListLabel 12"/>
    <w:qFormat/>
    <w:rPr/>
  </w:style>
  <w:style w:type="character" w:styleId="ListLabel13">
    <w:name w:val="ListLabel 13"/>
    <w:qFormat/>
    <w:rPr>
      <w:rFonts w:ascii="Times New Roman" w:hAnsi="Times New Roman" w:cs="Times New Roman"/>
      <w:color w:val="000000"/>
      <w:sz w:val="24"/>
      <w:szCs w:val="24"/>
      <w:u w:val="none"/>
    </w:rPr>
  </w:style>
  <w:style w:type="character" w:styleId="ListLabel14">
    <w:name w:val="ListLabel 14"/>
    <w:qFormat/>
    <w:rPr>
      <w:rFonts w:eastAsia="Nimbus Mono L"/>
    </w:rPr>
  </w:style>
  <w:style w:type="character" w:styleId="ListLabel15">
    <w:name w:val="ListLabel 15"/>
    <w:qFormat/>
    <w:rPr>
      <w:color w:val="000000"/>
    </w:rPr>
  </w:style>
  <w:style w:type="character" w:styleId="ListLabel16">
    <w:name w:val="ListLabel 16"/>
    <w:qFormat/>
    <w:rPr>
      <w:rFonts w:eastAsia="Nimbus Mono L"/>
      <w:highlight w:val="white"/>
    </w:rPr>
  </w:style>
  <w:style w:type="character" w:styleId="ListLabel17">
    <w:name w:val="ListLabel 17"/>
    <w:qFormat/>
    <w:rPr/>
  </w:style>
  <w:style w:type="paragraph" w:styleId="Heading">
    <w:name w:val="Heading"/>
    <w:basedOn w:val="Normal"/>
    <w:next w:val="TextBody"/>
    <w:qFormat/>
    <w:pPr>
      <w:keepNext w:val="true"/>
      <w:spacing w:before="240" w:after="120"/>
    </w:pPr>
    <w:rPr>
      <w:b/>
      <w:bCs/>
      <w:sz w:val="28"/>
      <w:szCs w:val="28"/>
    </w:rPr>
  </w:style>
  <w:style w:type="paragraph" w:styleId="TextBody">
    <w:name w:val="Body Text"/>
    <w:basedOn w:val="Normal"/>
    <w:pPr>
      <w:spacing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Mheading1">
    <w:name w:val="ANM heading 1"/>
    <w:qFormat/>
    <w:pPr>
      <w:widowControl/>
      <w:suppressAutoHyphens w:val="true"/>
      <w:overflowPunct w:val="false"/>
      <w:bidi w:val="0"/>
      <w:spacing w:lineRule="auto" w:line="480"/>
      <w:jc w:val="left"/>
    </w:pPr>
    <w:rPr>
      <w:rFonts w:ascii="Arial" w:hAnsi="Arial" w:eastAsia="Noto Sans CJK SC Regular" w:cs="FreeSans"/>
      <w:b/>
      <w:color w:val="00000A"/>
      <w:kern w:val="0"/>
      <w:sz w:val="24"/>
      <w:szCs w:val="24"/>
      <w:lang w:val="en-GB" w:eastAsia="zh-CN" w:bidi="hi-IN"/>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Standard">
    <w:name w:val="Standard"/>
    <w:qFormat/>
    <w:pPr>
      <w:widowControl/>
      <w:suppressAutoHyphens w:val="true"/>
      <w:overflowPunct w:val="false"/>
      <w:bidi w:val="0"/>
      <w:ind w:left="0" w:right="0" w:firstLine="720"/>
      <w:jc w:val="left"/>
      <w:textAlignment w:val="baseline"/>
    </w:pPr>
    <w:rPr>
      <w:rFonts w:ascii="Times New Roman" w:hAnsi="Times New Roman" w:eastAsia="Times New Roman" w:cs="Times New Roman"/>
      <w:color w:val="00000A"/>
      <w:kern w:val="0"/>
      <w:sz w:val="24"/>
      <w:szCs w:val="20"/>
      <w:lang w:val="en-US" w:eastAsia="zh-CN" w:bidi="ar-SA"/>
    </w:rPr>
  </w:style>
  <w:style w:type="paragraph" w:styleId="ANMauthorname">
    <w:name w:val="ANM author name"/>
    <w:qFormat/>
    <w:pPr>
      <w:widowControl/>
      <w:suppressAutoHyphens w:val="true"/>
      <w:overflowPunct w:val="false"/>
      <w:bidi w:val="0"/>
      <w:spacing w:lineRule="auto" w:line="480"/>
      <w:jc w:val="left"/>
    </w:pPr>
    <w:rPr>
      <w:rFonts w:ascii="Arial" w:hAnsi="Arial" w:eastAsia="Noto Sans CJK SC Regular" w:cs="FreeSans"/>
      <w:color w:val="00000A"/>
      <w:kern w:val="0"/>
      <w:sz w:val="24"/>
      <w:szCs w:val="24"/>
      <w:lang w:val="en-GB" w:eastAsia="zh-CN" w:bidi="hi-IN"/>
    </w:rPr>
  </w:style>
  <w:style w:type="paragraph" w:styleId="HeaderandFooter">
    <w:name w:val="Header and Footer"/>
    <w:basedOn w:val="Normal"/>
    <w:qFormat/>
    <w:pPr/>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Mmaintext">
    <w:name w:val="ANM main text"/>
    <w:qFormat/>
    <w:pPr>
      <w:widowControl/>
      <w:suppressAutoHyphens w:val="true"/>
      <w:overflowPunct w:val="false"/>
      <w:bidi w:val="0"/>
      <w:spacing w:lineRule="auto" w:line="480"/>
      <w:jc w:val="left"/>
    </w:pPr>
    <w:rPr>
      <w:rFonts w:ascii="Arial" w:hAnsi="Arial" w:eastAsia="Noto Sans CJK SC Regular" w:cs="FreeSans"/>
      <w:color w:val="00000A"/>
      <w:kern w:val="0"/>
      <w:sz w:val="24"/>
      <w:szCs w:val="24"/>
      <w:lang w:val="en-GB" w:eastAsia="zh-CN" w:bidi="hi-IN"/>
    </w:rPr>
  </w:style>
  <w:style w:type="paragraph" w:styleId="ANMReferences">
    <w:name w:val="ANM References"/>
    <w:basedOn w:val="ANMmaintext"/>
    <w:qFormat/>
    <w:pPr>
      <w:ind w:left="567" w:right="0" w:hanging="567"/>
    </w:pPr>
    <w:rPr>
      <w:sz w:val="22"/>
    </w:rPr>
  </w:style>
  <w:style w:type="paragraph" w:styleId="ANMTabtitle">
    <w:name w:val="ANM Tab title"/>
    <w:qFormat/>
    <w:pPr>
      <w:widowControl/>
      <w:suppressAutoHyphens w:val="true"/>
      <w:overflowPunct w:val="false"/>
      <w:bidi w:val="0"/>
      <w:spacing w:lineRule="auto" w:line="480"/>
      <w:jc w:val="left"/>
    </w:pPr>
    <w:rPr>
      <w:rFonts w:ascii="Arial" w:hAnsi="Arial" w:eastAsia="Noto Sans CJK SC Regular" w:cs="FreeSans"/>
      <w:i/>
      <w:color w:val="00000A"/>
      <w:kern w:val="0"/>
      <w:sz w:val="24"/>
      <w:szCs w:val="24"/>
      <w:lang w:val="en-GB" w:eastAsia="zh-CN" w:bidi="hi-IN"/>
    </w:rPr>
  </w:style>
  <w:style w:type="paragraph" w:styleId="ANMTabrowheading">
    <w:name w:val="ANM Tab row heading"/>
    <w:qFormat/>
    <w:pPr>
      <w:widowControl/>
      <w:suppressAutoHyphens w:val="true"/>
      <w:overflowPunct w:val="false"/>
      <w:bidi w:val="0"/>
      <w:spacing w:lineRule="auto" w:line="360"/>
      <w:jc w:val="left"/>
    </w:pPr>
    <w:rPr>
      <w:rFonts w:ascii="Arial" w:hAnsi="Arial" w:eastAsia="Noto Sans CJK SC Regular" w:cs="FreeSans"/>
      <w:color w:val="00000A"/>
      <w:kern w:val="0"/>
      <w:sz w:val="22"/>
      <w:szCs w:val="22"/>
      <w:lang w:val="en-GB" w:eastAsia="zh-CN" w:bidi="hi-IN"/>
    </w:rPr>
  </w:style>
  <w:style w:type="paragraph" w:styleId="ANMTabSpanner">
    <w:name w:val="ANM Tab Spanner"/>
    <w:qFormat/>
    <w:pPr>
      <w:widowControl/>
      <w:pBdr>
        <w:bottom w:val="single" w:sz="4" w:space="1" w:color="00000A"/>
      </w:pBdr>
      <w:suppressAutoHyphens w:val="true"/>
      <w:overflowPunct w:val="false"/>
      <w:bidi w:val="0"/>
      <w:spacing w:lineRule="auto" w:line="360"/>
      <w:jc w:val="center"/>
      <w:textAlignment w:val="baseline"/>
    </w:pPr>
    <w:rPr>
      <w:rFonts w:ascii="Arial" w:hAnsi="Arial" w:eastAsia="Noto Sans CJK SC Regular" w:cs="FreeSans"/>
      <w:color w:val="00000A"/>
      <w:kern w:val="0"/>
      <w:sz w:val="22"/>
      <w:szCs w:val="24"/>
      <w:lang w:val="en-GB" w:eastAsia="zh-CN" w:bidi="hi-IN"/>
    </w:rPr>
  </w:style>
  <w:style w:type="paragraph" w:styleId="ANMTabstubheading">
    <w:name w:val="ANM Tab stub heading"/>
    <w:qFormat/>
    <w:pPr>
      <w:widowControl/>
      <w:suppressAutoHyphens w:val="true"/>
      <w:overflowPunct w:val="false"/>
      <w:bidi w:val="0"/>
      <w:spacing w:lineRule="auto" w:line="360"/>
      <w:jc w:val="left"/>
    </w:pPr>
    <w:rPr>
      <w:rFonts w:ascii="Arial" w:hAnsi="Arial" w:eastAsia="Noto Sans CJK SC Regular" w:cs="FreeSans"/>
      <w:color w:val="00000A"/>
      <w:kern w:val="0"/>
      <w:sz w:val="22"/>
      <w:szCs w:val="22"/>
      <w:lang w:val="en-GB" w:eastAsia="zh-CN" w:bidi="hi-IN"/>
    </w:rPr>
  </w:style>
  <w:style w:type="paragraph" w:styleId="ANMTabcolumnheading">
    <w:name w:val="ANM Tab column heading"/>
    <w:qFormat/>
    <w:pPr>
      <w:widowControl/>
      <w:suppressAutoHyphens w:val="true"/>
      <w:overflowPunct w:val="false"/>
      <w:bidi w:val="0"/>
      <w:spacing w:lineRule="auto" w:line="360"/>
      <w:jc w:val="center"/>
      <w:textAlignment w:val="baseline"/>
    </w:pPr>
    <w:rPr>
      <w:rFonts w:ascii="Arial" w:hAnsi="Arial" w:eastAsia="Noto Sans CJK SC Regular" w:cs="FreeSans"/>
      <w:color w:val="00000A"/>
      <w:kern w:val="0"/>
      <w:sz w:val="22"/>
      <w:szCs w:val="22"/>
      <w:lang w:val="en-GB" w:eastAsia="zh-CN" w:bidi="hi-IN"/>
    </w:rPr>
  </w:style>
  <w:style w:type="paragraph" w:styleId="ANMTabrowsubheading">
    <w:name w:val="ANM Tab row subheading"/>
    <w:qFormat/>
    <w:pPr>
      <w:widowControl/>
      <w:suppressAutoHyphens w:val="true"/>
      <w:overflowPunct w:val="false"/>
      <w:bidi w:val="0"/>
      <w:spacing w:lineRule="auto" w:line="360"/>
      <w:ind w:left="0" w:right="0" w:firstLine="142"/>
      <w:jc w:val="left"/>
    </w:pPr>
    <w:rPr>
      <w:rFonts w:ascii="Arial" w:hAnsi="Arial" w:eastAsia="Noto Sans CJK SC Regular" w:cs="FreeSans"/>
      <w:color w:val="00000A"/>
      <w:kern w:val="0"/>
      <w:sz w:val="22"/>
      <w:szCs w:val="22"/>
      <w:lang w:val="en-GB" w:eastAsia="zh-CN" w:bidi="hi-IN"/>
    </w:rPr>
  </w:style>
  <w:style w:type="paragraph" w:styleId="ANMTabrowsubsubheading">
    <w:name w:val="ANM Tab row sub-subheading"/>
    <w:qFormat/>
    <w:pPr>
      <w:widowControl/>
      <w:suppressAutoHyphens w:val="true"/>
      <w:overflowPunct w:val="false"/>
      <w:bidi w:val="0"/>
      <w:spacing w:lineRule="auto" w:line="360"/>
      <w:ind w:left="0" w:right="0" w:firstLine="284"/>
      <w:jc w:val="left"/>
    </w:pPr>
    <w:rPr>
      <w:rFonts w:ascii="Arial" w:hAnsi="Arial" w:eastAsia="Noto Sans CJK SC Regular" w:cs="FreeSans"/>
      <w:color w:val="00000A"/>
      <w:kern w:val="0"/>
      <w:sz w:val="22"/>
      <w:szCs w:val="22"/>
      <w:lang w:val="en-GB" w:eastAsia="zh-CN" w:bidi="hi-IN"/>
    </w:rPr>
  </w:style>
  <w:style w:type="paragraph" w:styleId="ANMTabFootnote">
    <w:name w:val="ANM Tab Footnote"/>
    <w:qFormat/>
    <w:pPr>
      <w:widowControl/>
      <w:suppressAutoHyphens w:val="true"/>
      <w:overflowPunct w:val="false"/>
      <w:bidi w:val="0"/>
      <w:spacing w:lineRule="auto" w:line="360"/>
      <w:jc w:val="left"/>
    </w:pPr>
    <w:rPr>
      <w:rFonts w:ascii="Arial" w:hAnsi="Arial" w:eastAsia="Noto Sans CJK SC Regular" w:cs="FreeSans"/>
      <w:color w:val="00000A"/>
      <w:kern w:val="0"/>
      <w:sz w:val="24"/>
      <w:szCs w:val="24"/>
      <w:lang w:val="en-GB" w:eastAsia="zh-CN" w:bidi="hi-IN"/>
    </w:rPr>
  </w:style>
  <w:style w:type="paragraph" w:styleId="NoSpacing">
    <w:name w:val="No Spacing"/>
    <w:qFormat/>
    <w:pPr>
      <w:widowControl/>
      <w:suppressAutoHyphens w:val="true"/>
      <w:overflowPunct w:val="false"/>
      <w:bidi w:val="0"/>
      <w:jc w:val="left"/>
    </w:pPr>
    <w:rPr>
      <w:rFonts w:ascii="Calibri" w:hAnsi="Calibri" w:eastAsia="Calibri" w:cs="FreeSans"/>
      <w:color w:val="00000A"/>
      <w:kern w:val="0"/>
      <w:sz w:val="22"/>
      <w:szCs w:val="22"/>
      <w:lang w:val="en-GB" w:eastAsia="zh-CN" w:bidi="hi-IN"/>
    </w:rPr>
  </w:style>
  <w:style w:type="paragraph" w:styleId="FrameContents">
    <w:name w:val="Frame Contents"/>
    <w:basedOn w:val="Normal"/>
    <w:qFormat/>
    <w:pPr/>
    <w:rPr/>
  </w:style>
  <w:style w:type="paragraph" w:styleId="Default">
    <w:name w:val="Default"/>
    <w:qFormat/>
    <w:pPr>
      <w:widowControl/>
      <w:suppressAutoHyphens w:val="true"/>
      <w:overflowPunct w:val="false"/>
      <w:bidi w:val="0"/>
      <w:jc w:val="left"/>
    </w:pPr>
    <w:rPr>
      <w:rFonts w:ascii="Arial" w:hAnsi="Arial" w:eastAsia="Calibri" w:cs="FreeSans"/>
      <w:color w:val="000000"/>
      <w:kern w:val="0"/>
      <w:sz w:val="24"/>
      <w:szCs w:val="24"/>
      <w:lang w:val="en-GB" w:eastAsia="zh-CN" w:bidi="hi-IN"/>
    </w:rPr>
  </w:style>
  <w:style w:type="paragraph" w:styleId="ANMapapertitle">
    <w:name w:val="ANM a paper title"/>
    <w:qFormat/>
    <w:pPr>
      <w:widowControl/>
      <w:suppressAutoHyphens w:val="true"/>
      <w:overflowPunct w:val="false"/>
      <w:bidi w:val="0"/>
      <w:spacing w:lineRule="auto" w:line="480"/>
      <w:jc w:val="left"/>
    </w:pPr>
    <w:rPr>
      <w:rFonts w:ascii="Arial" w:hAnsi="Arial" w:eastAsia="Noto Sans CJK SC Regular" w:cs="FreeSans"/>
      <w:b/>
      <w:color w:val="00000A"/>
      <w:kern w:val="0"/>
      <w:sz w:val="24"/>
      <w:szCs w:val="24"/>
      <w:lang w:val="en-GB"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Bibliography1">
    <w:name w:val="Bibliography 1"/>
    <w:basedOn w:val="Index"/>
    <w:qFormat/>
    <w:pPr>
      <w:spacing w:lineRule="atLeast" w:line="240"/>
    </w:pPr>
    <w:rPr/>
  </w:style>
  <w:style w:type="paragraph" w:styleId="BalloonText">
    <w:name w:val="Balloon Text"/>
    <w:basedOn w:val="Normal"/>
    <w:qFormat/>
    <w:pPr/>
    <w:rPr>
      <w:rFonts w:cs="Mangal"/>
      <w:sz w:val="18"/>
      <w:szCs w:val="16"/>
    </w:rPr>
  </w:style>
  <w:style w:type="paragraph" w:styleId="CommentText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Title">
    <w:name w:val="Title"/>
    <w:basedOn w:val="Normal"/>
    <w:next w:val="Normal"/>
    <w:qFormat/>
    <w:pPr>
      <w:spacing w:before="240" w:after="60"/>
      <w:jc w:val="center"/>
    </w:pPr>
    <w:rPr>
      <w:rFonts w:eastAsia="Times New Roman" w:cs="Mangal"/>
      <w:b/>
      <w:bCs/>
      <w:sz w:val="32"/>
      <w:szCs w:val="29"/>
    </w:rPr>
  </w:style>
  <w:style w:type="paragraph" w:styleId="Normalno1stlineindent">
    <w:name w:val="Normal_no_1st_line_indent"/>
    <w:basedOn w:val="Normal"/>
    <w:qFormat/>
    <w:pPr/>
    <w:rPr/>
  </w:style>
  <w:style w:type="paragraph" w:styleId="Code">
    <w:name w:val="Code"/>
    <w:basedOn w:val="Normal"/>
    <w:qFormat/>
    <w:pPr>
      <w:jc w:val="left"/>
    </w:pPr>
    <w:rPr>
      <w:rFonts w:ascii="Courier" w:hAnsi="Courier"/>
    </w:rPr>
  </w:style>
  <w:style w:type="paragraph" w:styleId="Figurecaption">
    <w:name w:val="Figure_caption"/>
    <w:basedOn w:val="Normal"/>
    <w:qFormat/>
    <w:pPr>
      <w:jc w:val="left"/>
    </w:pPr>
    <w:rPr>
      <w:b/>
    </w:rPr>
  </w:style>
  <w:style w:type="paragraph" w:styleId="Figure">
    <w:name w:val="Figure"/>
    <w:basedOn w:val="Normal"/>
    <w:qFormat/>
    <w:pPr>
      <w:keepNext w:val="true"/>
      <w:spacing w:before="0" w:after="0"/>
      <w:jc w:val="center"/>
    </w:pPr>
    <w:rPr>
      <w:lang w:val="en-US" w:eastAsia="ja-JP"/>
    </w:rPr>
  </w:style>
  <w:style w:type="paragraph" w:styleId="Annotationtext">
    <w:name w:val="annotation text"/>
    <w:basedOn w:val="Normal"/>
    <w:qFormat/>
    <w:pPr/>
    <w:rPr>
      <w:rFonts w:cs="Mangal"/>
      <w:sz w:val="20"/>
      <w:szCs w:val="18"/>
    </w:rPr>
  </w:style>
  <w:style w:type="paragraph" w:styleId="Revision">
    <w:name w:val="Revision"/>
    <w:qFormat/>
    <w:pPr>
      <w:widowControl/>
      <w:suppressAutoHyphens w:val="true"/>
      <w:overflowPunct w:val="false"/>
      <w:bidi w:val="0"/>
      <w:jc w:val="left"/>
    </w:pPr>
    <w:rPr>
      <w:rFonts w:ascii="Arial" w:hAnsi="Arial" w:eastAsia="Noto Sans CJK SC Regular" w:cs="Mangal"/>
      <w:color w:val="00000A"/>
      <w:kern w:val="0"/>
      <w:sz w:val="24"/>
      <w:szCs w:val="21"/>
      <w:lang w:val="en-GB" w:eastAsia="zh-CN" w:bidi="hi-IN"/>
    </w:rPr>
  </w:style>
  <w:style w:type="paragraph" w:styleId="ListParagraph">
    <w:name w:val="List Paragraph"/>
    <w:basedOn w:val="Normal"/>
    <w:qFormat/>
    <w:pPr>
      <w:spacing w:before="0" w:after="240"/>
      <w:ind w:left="720" w:right="0" w:hanging="0"/>
      <w:contextualSpacing/>
    </w:pPr>
    <w:rPr>
      <w:rFonts w:cs="Mangal"/>
      <w:szCs w:val="21"/>
    </w:rPr>
  </w:style>
  <w:style w:type="paragraph" w:styleId="Courier">
    <w:name w:val="Courier"/>
    <w:basedOn w:val="Normal"/>
    <w:qFormat/>
    <w:pPr>
      <w:jc w:val="right"/>
    </w:pPr>
    <w:rPr/>
  </w:style>
  <w:style w:type="paragraph" w:styleId="Timesnewroman">
    <w:name w:val="Times new roman"/>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hickey@roslin.ed.ac.uk" TargetMode="External"/><Relationship Id="rId3" Type="http://schemas.openxmlformats.org/officeDocument/2006/relationships/hyperlink" Target="mailto:gregor.gorjanc@roslin.ed.ac.uk" TargetMode="External"/><Relationship Id="rId4" Type="http://schemas.openxmlformats.org/officeDocument/2006/relationships/hyperlink" Target="http://CRAN.R-project.org/package=AlphaPart" TargetMode="External"/><Relationship Id="rId5" Type="http://schemas.openxmlformats.org/officeDocument/2006/relationships/hyperlink" Target="https://CRAN.R-project.org/package=AlphaPart" TargetMode="External"/><Relationship Id="rId6" Type="http://schemas.openxmlformats.org/officeDocument/2006/relationships/hyperlink" Target="https://CRAN.R-project.org/package=AlphaPar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git.ecdf.ed.ac.uk/HighlanderLab_public/jobsteter_alphapart" TargetMode="External"/><Relationship Id="rId11" Type="http://schemas.openxmlformats.org/officeDocument/2006/relationships/hyperlink" Target="https://journal.interbull.org/index.php/ib/article/view/1196" TargetMode="External"/><Relationship Id="rId12" Type="http://schemas.openxmlformats.org/officeDocument/2006/relationships/hyperlink" Target="http://www.wcgalp.org/system/files/proceedings/2002/blupf90-and-related-programs-bgf90.pdf"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129</TotalTime>
  <Application>LibreOffice/6.0.7.3$Linux_X86_64 LibreOffice_project/00m0$Build-3</Application>
  <Pages>27</Pages>
  <Words>5650</Words>
  <Characters>31242</Characters>
  <CharactersWithSpaces>36907</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2020-09-15T16:26:00Z</dcterms:created>
  <dc:creator/>
  <dc:description/>
  <dc:language>en-GB</dc:language>
  <cp:lastModifiedBy/>
  <cp:lastPrinted>2020-07-05T16:04:00Z</cp:lastPrinted>
  <dcterms:modified xsi:type="dcterms:W3CDTF">2020-09-28T16:12:20Z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0x0101003B84BDAE98E23249A2FA786884A9D84D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BREF_0YC8PySYUx02_1">
    <vt:lpwstr>ZOTERO_ITEM CSL_CITATION {"citationID":"XFL71LYJ","properties":{"formattedCitation":"[5]","plainCitation":"[5]","noteIndex":0},"citationItems":[{"id":160,"uris":["http://zotero.org/users/2983590/items/8BFV4QHP"],"uri":["http://zotero.org/users/2983590/ite</vt:lpwstr>
  </property>
  <property fmtid="{D5CDD505-2E9C-101B-9397-08002B2CF9AE}" pid="10" name="ZOTERO_BREF_0YC8PySYUx02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11" name="ZOTERO_BREF_0YC8PySYUx02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12" name="ZOTERO_BREF_0YC8PySYUx02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13" name="ZOTERO_BREF_0YC8PySYUx02_5">
    <vt:lpwstr>evaluated.","container-title":"Animal: An International Journal of Animal Bioscience","DOI":"10.1017/S175173110800205X","ISSN":"1751-7311","issue":"6","journalAbbreviation":"Animal","language":"eng","note":"PMID: 22443660","page":"821-824","source":"PubMe</vt:lpwstr>
  </property>
  <property fmtid="{D5CDD505-2E9C-101B-9397-08002B2CF9AE}" pid="14" name="ZOTERO_BREF_0YC8PySYUx02_6">
    <vt:lpwstr>d","title":"Partition of the genetic trend to validate multiple selection decisions","volume":"2","author":[{"family":"García-Cortés","given":"L. A."},{"family":"Martínez-Ávila","given":"J. C."},{"family":"Toro","given":"M. A."}],"issued":{"date-parts":[[</vt:lpwstr>
  </property>
  <property fmtid="{D5CDD505-2E9C-101B-9397-08002B2CF9AE}" pid="15" name="ZOTERO_BREF_0YC8PySYUx02_7">
    <vt:lpwstr>"2008",6]]}}}],"schema":"https://github.com/citation-style-language/schema/raw/master/csl-citation.json"}</vt:lpwstr>
  </property>
  <property fmtid="{D5CDD505-2E9C-101B-9397-08002B2CF9AE}" pid="16" name="ZOTERO_BREF_167zFD7Cavcm_1">
    <vt:lpwstr>ZOTERO_ITEM CSL_CITATION {"citationID":"kxpy4CFN","properties":{"formattedCitation":"[1,2]","plainCitation":"[1,2]","noteIndex":0},"citationItems":[{"id":6377,"uris":["http://zotero.org/users/2983590/items/XZAJ7AWW"],"uri":["http://zotero.org/users/298359</vt:lpwstr>
  </property>
  <property fmtid="{D5CDD505-2E9C-101B-9397-08002B2CF9AE}" pid="17" name="ZOTERO_BREF_167zFD7Cavcm_10">
    <vt:lpwstr>9/items/T8224I7V"],"uri":["http://zotero.org/groups/231119/items/T8224I7V"],"itemData":{"id":3428,"type":"article-journal","container-title":"Genetics Selection Evolution","DOI":"10.1186/1297-9686-26-4-333","ISSN":"1297-9686","issue":"4","journalAbbreviat</vt:lpwstr>
  </property>
  <property fmtid="{D5CDD505-2E9C-101B-9397-08002B2CF9AE}" pid="18" name="ZOTERO_BREF_167zFD7Cavcm_11">
    <vt:lpwstr>ion":"Genet Sel Evol","page":"333","source":"BioMed Central","title":"Bayesian analysis of genetic change due to selection using Gibbs sampling","volume":"26","author":[{"family":"Sorensen","given":"DA"},{"family":"Wang","given":"CS"},{"family":"Jensen","</vt:lpwstr>
  </property>
  <property fmtid="{D5CDD505-2E9C-101B-9397-08002B2CF9AE}" pid="19" name="ZOTERO_BREF_167zFD7Cavcm_12">
    <vt:lpwstr>given":"J."},{"family":"Gianola","given":"D."}],"issued":{"date-parts":[["1994",8,15]]}}}],"schema":"https://github.com/citation-style-language/schema/raw/master/csl-citation.json"}</vt:lpwstr>
  </property>
  <property fmtid="{D5CDD505-2E9C-101B-9397-08002B2CF9AE}" pid="20" name="ZOTERO_BREF_167zFD7Cavcm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1" name="ZOTERO_BREF_167zFD7Cavcm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2" name="ZOTERO_BREF_167zFD7Cavcm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3" name="ZOTERO_BREF_167zFD7Cavcm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4" name="ZOTERO_BREF_167zFD7Cavcm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5" name="ZOTERO_BREF_167zFD7Cavcm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6" name="ZOTERO_BREF_167zFD7Cavcm_8">
    <vt:lpwstr>r-title":"Journal of Animal Science","DOI":"10.2527/jas1984.584878x","ISSN":"0021-8812","issue":"4","journalAbbreviation":"J. Anim. Sci.","language":"eng","note":"PMID: 6725150","page":"878-886","source":"PubMed","title":"Estimation of genetic trend in a </vt:lpwstr>
  </property>
  <property fmtid="{D5CDD505-2E9C-101B-9397-08002B2CF9AE}" pid="27" name="ZOTERO_BREF_167zFD7Cavcm_9">
    <vt:lpwstr>selected population with and without the use of a control population","volume":"58","author":[{"family":"Blair","given":"H. T."},{"family":"Pollak","given":"E. J."}],"issued":{"date-parts":[["1984",4]]}}},{"id":3428,"uris":["http://zotero.org/groups/23111</vt:lpwstr>
  </property>
  <property fmtid="{D5CDD505-2E9C-101B-9397-08002B2CF9AE}" pid="28" name="ZOTERO_BREF_1f4SZZ4uAxRT_1">
    <vt:lpwstr>ZOTERO_ITEM CSL_CITATION {"citationID":"jIrx5gqm","properties":{"formattedCitation":"[2]","plainCitation":"[2]","noteIndex":0},"citationItems":[{"id":3428,"uris":["http://zotero.org/groups/231119/items/T8224I7V"],"uri":["http://zotero.org/groups/231119/it</vt:lpwstr>
  </property>
  <property fmtid="{D5CDD505-2E9C-101B-9397-08002B2CF9AE}" pid="29" name="ZOTERO_BREF_1f4SZZ4uAxRT_2">
    <vt:lpwstr>ems/T8224I7V"],"itemData":{"id":3428,"type":"article-journal","container-title":"Genetics Selection Evolution","DOI":"10.1186/1297-9686-26-4-333","ISSN":"1297-9686","issue":"4","journalAbbreviation":"Genet Sel Evol","page":"333","source":"BioMed Central",</vt:lpwstr>
  </property>
  <property fmtid="{D5CDD505-2E9C-101B-9397-08002B2CF9AE}" pid="30" name="ZOTERO_BREF_1f4SZZ4uAxRT_3">
    <vt:lpwstr>"title":"Bayesian analysis of genetic change due to selection using Gibbs sampling","volume":"26","author":[{"family":"Sorensen","given":"DA"},{"family":"Wang","given":"CS"},{"family":"Jensen","given":"J."},{"family":"Gianola","given":"D."}],"issued":{"da</vt:lpwstr>
  </property>
  <property fmtid="{D5CDD505-2E9C-101B-9397-08002B2CF9AE}" pid="31" name="ZOTERO_BREF_1f4SZZ4uAxRT_4">
    <vt:lpwstr>te-parts":[["1994",8,15]]}}}],"schema":"https://github.com/citation-style-language/schema/raw/master/csl-citation.json"}</vt:lpwstr>
  </property>
  <property fmtid="{D5CDD505-2E9C-101B-9397-08002B2CF9AE}" pid="32" name="ZOTERO_BREF_4OhvESvyGEEe_1">
    <vt:lpwstr>ZOTERO_ITEM CSL_CITATION {"citationID":"HL7SC9Oz","properties":{"formattedCitation":"[8]","plainCitation":"[8]","noteIndex":0},"citationItems":[{"id":3347,"uris":["http://zotero.org/groups/231119/items/IA4A7UXZ"],"uri":["http://zotero.org/groups/231119/it</vt:lpwstr>
  </property>
  <property fmtid="{D5CDD505-2E9C-101B-9397-08002B2CF9AE}" pid="33" name="ZOTERO_BREF_4OhvESvyGEEe_2">
    <vt:lpwstr>ems/IA4A7UXZ"],"itemData":{"id":3347,"type":"article-journal","container-title":"Manuscript in preparation.","note":"bibtex: gaynor_alphasimr:_????","title":"AlphaSimR: An R Package for Breeding Program Simulations","author":[{"family":"Gaynor","given":"R</vt:lpwstr>
  </property>
  <property fmtid="{D5CDD505-2E9C-101B-9397-08002B2CF9AE}" pid="34" name="ZOTERO_BREF_4OhvESvyGEEe_3">
    <vt:lpwstr>. Chris"},{"family":"Gorjanc","given":"Gregor"},{"family":"Wilson","given":"David L."},{"family":"Money","given":"Daniel"},{"family":"Hickey","given":"John M."}],"issued":{"date-parts":[["2019"]]}}}],"schema":"https://github.com/citation-style-language/sc</vt:lpwstr>
  </property>
  <property fmtid="{D5CDD505-2E9C-101B-9397-08002B2CF9AE}" pid="35" name="ZOTERO_BREF_4OhvESvyGEEe_4">
    <vt:lpwstr>hema/raw/master/csl-citation.json"}</vt:lpwstr>
  </property>
  <property fmtid="{D5CDD505-2E9C-101B-9397-08002B2CF9AE}" pid="36" name="ZOTERO_BREF_6FSENfQNSMNJ_1">
    <vt:lpwstr>ZOTERO_ITEM CSL_CITATION {"citationID":"XFL71LYJ","properties":{"formattedCitation":"[5]","plainCitation":"[5]","noteIndex":0},"citationItems":[{"id":160,"uris":["http://zotero.org/users/2983590/items/8BFV4QHP"],"uri":["http://zotero.org/users/2983590/ite</vt:lpwstr>
  </property>
  <property fmtid="{D5CDD505-2E9C-101B-9397-08002B2CF9AE}" pid="37" name="ZOTERO_BREF_6FSENfQNSMNJ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38" name="ZOTERO_BREF_6FSENfQNSMNJ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39" name="ZOTERO_BREF_6FSENfQNSMNJ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40" name="ZOTERO_BREF_6FSENfQNSMNJ_5">
    <vt:lpwstr>evaluated.","container-title":"Animal: An International Journal of Animal Bioscience","DOI":"10.1017/S175173110800205X","ISSN":"1751-7311","issue":"6","journalAbbreviation":"Animal","language":"eng","note":"PMID: 22443660","page":"821-824","source":"PubMe</vt:lpwstr>
  </property>
  <property fmtid="{D5CDD505-2E9C-101B-9397-08002B2CF9AE}" pid="41" name="ZOTERO_BREF_6FSENfQNSMNJ_6">
    <vt:lpwstr>d","title":"Partition of the genetic trend to validate multiple selection decisions","volume":"2","author":[{"family":"García-Cortés","given":"L. A."},{"family":"Martínez-Ávila","given":"J. C."},{"family":"Toro","given":"M. A."}],"issued":{"date-parts":[[</vt:lpwstr>
  </property>
  <property fmtid="{D5CDD505-2E9C-101B-9397-08002B2CF9AE}" pid="42" name="ZOTERO_BREF_6FSENfQNSMNJ_7">
    <vt:lpwstr>"2008",6]]}}}],"schema":"https://github.com/citation-style-language/schema/raw/master/csl-citation.json"}</vt:lpwstr>
  </property>
  <property fmtid="{D5CDD505-2E9C-101B-9397-08002B2CF9AE}" pid="43" name="ZOTERO_BREF_EVSdKMo4oBGb_1">
    <vt:lpwstr>ZOTERO_BIBL {"uncited":[],"omitted":[],"custom":[]} CSL_BIBLIOGRAPHY</vt:lpwstr>
  </property>
  <property fmtid="{D5CDD505-2E9C-101B-9397-08002B2CF9AE}" pid="44" name="ZOTERO_BREF_EaYsVXCPYNvM_1">
    <vt:lpwstr>ZOTERO_BIBL {"uncited":[],"omitted":[],"custom":[]} CSL_BIBLIOGRAPHY</vt:lpwstr>
  </property>
  <property fmtid="{D5CDD505-2E9C-101B-9397-08002B2CF9AE}" pid="45" name="ZOTERO_BREF_F1rg0iB4lHYv_1">
    <vt:lpwstr>ZOTERO_ITEM CSL_CITATION {"citationID":"jIrx5gqm","properties":{"formattedCitation":"[2]","plainCitation":"[2]","noteIndex":0},"citationItems":[{"id":3428,"uris":["http://zotero.org/groups/231119/items/T8224I7V"],"uri":["http://zotero.org/groups/231119/it</vt:lpwstr>
  </property>
  <property fmtid="{D5CDD505-2E9C-101B-9397-08002B2CF9AE}" pid="46" name="ZOTERO_BREF_F1rg0iB4lHYv_2">
    <vt:lpwstr>ems/T8224I7V"],"itemData":{"id":3428,"type":"article-journal","container-title":"Genetics Selection Evolution","DOI":"10.1186/1297-9686-26-4-333","ISSN":"1297-9686","issue":"4","journalAbbreviation":"Genet Sel Evol","page":"333","source":"BioMed Central",</vt:lpwstr>
  </property>
  <property fmtid="{D5CDD505-2E9C-101B-9397-08002B2CF9AE}" pid="47" name="ZOTERO_BREF_F1rg0iB4lHYv_3">
    <vt:lpwstr>"title":"Bayesian analysis of genetic change due to selection using Gibbs sampling","volume":"26","author":[{"family":"Sorensen","given":"DA"},{"family":"Wang","given":"CS"},{"family":"Jensen","given":"J."},{"family":"Gianola","given":"D."}],"issued":{"da</vt:lpwstr>
  </property>
  <property fmtid="{D5CDD505-2E9C-101B-9397-08002B2CF9AE}" pid="48" name="ZOTERO_BREF_F1rg0iB4lHYv_4">
    <vt:lpwstr>te-parts":[["1994",8,15]]}}}],"schema":"https://github.com/citation-style-language/schema/raw/master/csl-citation.json"}</vt:lpwstr>
  </property>
  <property fmtid="{D5CDD505-2E9C-101B-9397-08002B2CF9AE}" pid="49" name="ZOTERO_BREF_GO49dESZIEzl_1">
    <vt:lpwstr>ZOTERO_BIBL {"uncited":[],"omitted":[],"custom":[]} CSL_BIBLIOGRAPHY</vt:lpwstr>
  </property>
  <property fmtid="{D5CDD505-2E9C-101B-9397-08002B2CF9AE}" pid="50" name="ZOTERO_BREF_HZl5QYnh6vNY_1">
    <vt:lpwstr>ZOTERO_ITEM CSL_CITATION {"citationID":"d5NaHlFl","properties":{"formattedCitation":"[3]","plainCitation":"[3]","noteIndex":0},"citationItems":[{"id":133,"uris":["http://zotero.org/users/2983590/items/ISJRPRCA"],"uri":["http://zotero.org/users/2983590/ite</vt:lpwstr>
  </property>
  <property fmtid="{D5CDD505-2E9C-101B-9397-08002B2CF9AE}" pid="51" name="ZOTERO_BREF_HZl5QYnh6vNY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52" name="ZOTERO_BREF_HZl5QYnh6vNY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53" name="ZOTERO_BREF_HZl5QYnh6vNY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54" name="ZOTERO_BREF_HZl5QYnh6vNY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55" name="ZOTERO_BREF_HZl5QYnh6vNY_6">
    <vt:lpwstr>urce":"journal.interbull.org","title":"Partitioning of international genetic trends by origin in Brown Swiss bulls","URL":"https://journal.interbull.org/index.php/ib/article/view/1196","volume":"0","author":[{"family":"Gorjanc","given":"G."},{"family":"Po</vt:lpwstr>
  </property>
  <property fmtid="{D5CDD505-2E9C-101B-9397-08002B2CF9AE}" pid="56" name="ZOTERO_BREF_HZl5QYnh6vNY_7">
    <vt:lpwstr>točnik","given":"K."},{"family":"García-Cortés","given":"L. A."},{"family":"Jakobsen","given":"J."},{"family":"Dürr","given":"J."}],"accessed":{"date-parts":[["2019",6,6]]},"issued":{"date-parts":[["2011"]]}}}],"schema":"https://github.com/citation-style-</vt:lpwstr>
  </property>
  <property fmtid="{D5CDD505-2E9C-101B-9397-08002B2CF9AE}" pid="57" name="ZOTERO_BREF_HZl5QYnh6vNY_8">
    <vt:lpwstr>language/schema/raw/master/csl-citation.json"}</vt:lpwstr>
  </property>
  <property fmtid="{D5CDD505-2E9C-101B-9397-08002B2CF9AE}" pid="58" name="ZOTERO_BREF_HspYrvOaMFZm_1">
    <vt:lpwstr/>
  </property>
  <property fmtid="{D5CDD505-2E9C-101B-9397-08002B2CF9AE}" pid="59" name="ZOTERO_BREF_KJVnsSrBvx38_1">
    <vt:lpwstr>ZOTERO_ITEM CSL_CITATION {"citationID":"IcS2I9xN","properties":{"formattedCitation":"[7]","plainCitation":"[7]","noteIndex":0},"citationItems":[{"id":6379,"uris":["http://zotero.org/users/2983590/items/K4RTIHWU"],"uri":["http://zotero.org/users/2983590/it</vt:lpwstr>
  </property>
  <property fmtid="{D5CDD505-2E9C-101B-9397-08002B2CF9AE}" pid="60" name="ZOTERO_BREF_KJVnsSrBvx38_2">
    <vt:lpwstr>ems/K4RTIHWU"],"itemData":{"id":6379,"type":"paper-conference","event":"ICAR conference","event-place":"Cork, Ireland","publisher-place":"Cork, Ireland","title":"Partitioning international genetic trends by origin in Holstein bulls","author":[{"family":"G</vt:lpwstr>
  </property>
  <property fmtid="{D5CDD505-2E9C-101B-9397-08002B2CF9AE}" pid="61" name="ZOTERO_BREF_KJVnsSrBvx38_3">
    <vt:lpwstr>orjanc","given":"Gregor"},{"family":"Hely","given":"FS"},{"family":"Amer","given":"PR"}],"issued":{"date-parts":[["2012",6,28]]}}}],"schema":"https://github.com/citation-style-language/schema/raw/master/csl-citation.json"}</vt:lpwstr>
  </property>
  <property fmtid="{D5CDD505-2E9C-101B-9397-08002B2CF9AE}" pid="62" name="ZOTERO_BREF_KfEoJk5rHeK8_1">
    <vt:lpwstr>ZOTERO_BIBL {"uncited":[],"omitted":[],"custom":[]} CSL_BIBLIOGRAPHY</vt:lpwstr>
  </property>
  <property fmtid="{D5CDD505-2E9C-101B-9397-08002B2CF9AE}" pid="63" name="ZOTERO_BREF_LCOPR29aFOTJ_1">
    <vt:lpwstr>ZOTERO_ITEM CSL_CITATION {"citationID":"HL7SC9Oz","properties":{"formattedCitation":"[9]","plainCitation":"[9]","noteIndex":0},"citationItems":[{"id":3347,"uris":["http://zotero.org/groups/231119/items/IA4A7UXZ"],"uri":["http://zotero.org/groups/231119/it</vt:lpwstr>
  </property>
  <property fmtid="{D5CDD505-2E9C-101B-9397-08002B2CF9AE}" pid="64" name="ZOTERO_BREF_LCOPR29aFOTJ_2">
    <vt:lpwstr>ems/IA4A7UXZ"],"itemData":{"id":3347,"type":"article-journal","container-title":"Manuscript in preparation.","note":"bibtex: gaynor_alphasimr:_????","title":"AlphaSimR: An R Package for Breeding Program Simulations","author":[{"family":"Gaynor","given":"R</vt:lpwstr>
  </property>
  <property fmtid="{D5CDD505-2E9C-101B-9397-08002B2CF9AE}" pid="65" name="ZOTERO_BREF_LCOPR29aFOTJ_3">
    <vt:lpwstr>. Chris"},{"family":"Gorjanc","given":"Gregor"},{"family":"Wilson","given":"David L."},{"family":"Money","given":"Daniel"},{"family":"Hickey","given":"John M."}],"issued":{"date-parts":[["2019"]]}}}],"schema":"https://github.com/citation-style-language/sc</vt:lpwstr>
  </property>
  <property fmtid="{D5CDD505-2E9C-101B-9397-08002B2CF9AE}" pid="66" name="ZOTERO_BREF_LCOPR29aFOTJ_4">
    <vt:lpwstr>hema/raw/master/csl-citation.json"}</vt:lpwstr>
  </property>
  <property fmtid="{D5CDD505-2E9C-101B-9397-08002B2CF9AE}" pid="67" name="ZOTERO_BREF_M88NEs1Ku8jZ_1">
    <vt:lpwstr>ZOTERO_ITEM CSL_CITATION {"citationID":"Ws8BWXZb","properties":{"formattedCitation":"[4]","plainCitation":"[4]","noteIndex":0},"citationItems":[{"id":130,"uris":["http://zotero.org/users/2983590/items/7XAL337C"],"uri":["http://zotero.org/users/2983590/ite</vt:lpwstr>
  </property>
  <property fmtid="{D5CDD505-2E9C-101B-9397-08002B2CF9AE}" pid="68" name="ZOTERO_BREF_M88NEs1Ku8jZ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69" name="ZOTERO_BREF_M88NEs1Ku8jZ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70" name="ZOTERO_BREF_M88NEs1Ku8jZ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71" name="ZOTERO_BREF_M88NEs1Ku8jZ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72" name="ZOTERO_BREF_M88NEs1Ku8jZ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73" name="ZOTERO_BREF_M88NEs1Ku8jZ_7">
    <vt:lpwstr>Scientificus","ISSN":"1331-7776","issue":"4","page":"301-304-304","source":"acs.agr.hr","title":"Partitioning of Genetic Trends by Origin in Croatian Simmental Cattle","volume":"76","author":[{"family":"Špehar","given":"Marija"},{"family":"Ivkić","given":</vt:lpwstr>
  </property>
  <property fmtid="{D5CDD505-2E9C-101B-9397-08002B2CF9AE}" pid="74" name="ZOTERO_BREF_M88NEs1Ku8jZ_8">
    <vt:lpwstr>"Zdenko"},{"family":"Bulić","given":"Vesna"},{"family":"Barać","given":"Zdravko"},{"family":"Gorjanc","given":"Gregor"}],"issued":{"date-parts":[["2011",12,1]]}}}],"schema":"https://github.com/citation-style-language/schema/raw/master/csl-citation.json"}</vt:lpwstr>
  </property>
  <property fmtid="{D5CDD505-2E9C-101B-9397-08002B2CF9AE}" pid="75" name="ZOTERO_BREF_N8JvZzbrw55f_1">
    <vt:lpwstr>ZOTERO_ITEM CSL_CITATION {"citationID":"IcS2I9xN","properties":{"formattedCitation":"[7]","plainCitation":"[7]","noteIndex":0},"citationItems":[{"id":6379,"uris":["http://zotero.org/users/2983590/items/K4RTIHWU"],"uri":["http://zotero.org/users/2983590/it</vt:lpwstr>
  </property>
  <property fmtid="{D5CDD505-2E9C-101B-9397-08002B2CF9AE}" pid="76" name="ZOTERO_BREF_N8JvZzbrw55f_2">
    <vt:lpwstr>ems/K4RTIHWU"],"itemData":{"id":6379,"type":"paper-conference","event":"ICAR conference","event-place":"Cork, Ireland","publisher-place":"Cork, Ireland","title":"Partitioning international genetic trends by origin in Holstein bulls","author":[{"family":"G</vt:lpwstr>
  </property>
  <property fmtid="{D5CDD505-2E9C-101B-9397-08002B2CF9AE}" pid="77" name="ZOTERO_BREF_N8JvZzbrw55f_3">
    <vt:lpwstr>orjanc","given":"Gregor"},{"family":"Hely","given":"FS"},{"family":"Amer","given":"PR"}],"issued":{"date-parts":[["2012",6,28]]}}}],"schema":"https://github.com/citation-style-language/schema/raw/master/csl-citation.json"}</vt:lpwstr>
  </property>
  <property fmtid="{D5CDD505-2E9C-101B-9397-08002B2CF9AE}" pid="78" name="ZOTERO_BREF_ORWbsb9JGBfY_1">
    <vt:lpwstr>ZOTERO_ITEM CSL_CITATION {"citationID":"sUXlnePe","properties":{"formattedCitation":"[6]","plainCitation":"[6]","noteIndex":0},"citationItems":[{"id":1949,"uris":["http://zotero.org/groups/231119/items/Q9UJG89E"],"uri":["http://zotero.org/groups/231119/it</vt:lpwstr>
  </property>
  <property fmtid="{D5CDD505-2E9C-101B-9397-08002B2CF9AE}" pid="79" name="ZOTERO_BREF_ORWbsb9JGBfY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80" name="ZOTERO_BREF_ORWbsb9JGBfY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81" name="ZOTERO_BREF_ORWbsb9JGBfY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82" name="ZOTERO_BREF_ORWbsb9JGBfY_5">
    <vt:lpwstr>3","source":"JSTOR","title":"Sire Evaluation","volume":"35","author":[{"family":"Thompson","given":"R."}],"issued":{"date-parts":[["1979",3,1]]}}}],"schema":"https://github.com/citation-style-language/schema/raw/master/csl-citation.json"}</vt:lpwstr>
  </property>
  <property fmtid="{D5CDD505-2E9C-101B-9397-08002B2CF9AE}" pid="83" name="ZOTERO_BREF_QKFIsAhlO59s_1">
    <vt:lpwstr>ZOTERO_ITEM CSL_CITATION {"citationID":"uadrM6vW","properties":{"formattedCitation":"[10]","plainCitation":"[10]","noteIndex":0},"citationItems":[{"id":299,"uris":["http://zotero.org/users/2983590/items/ZR4RUCDA"],"uri":["http://zotero.org/users/2983590/i</vt:lpwstr>
  </property>
  <property fmtid="{D5CDD505-2E9C-101B-9397-08002B2CF9AE}" pid="84" name="ZOTERO_BREF_QKFIsAhlO59s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85" name="ZOTERO_BREF_QKFIsAhlO59s_3">
    <vt:lpwstr>e","title":"BLUPF90 and related programs (BGF90)","author":[{"family":"Misztal","given":"I"},{"family":"Tsuruta","given":"S"},{"family":"Strabel","given":"T"},{"family":"Auvray","given":"B"},{"family":"Druet","given":"T"},{"family":"Lee","given":"D.H."}],</vt:lpwstr>
  </property>
  <property fmtid="{D5CDD505-2E9C-101B-9397-08002B2CF9AE}" pid="86" name="ZOTERO_BREF_QKFIsAhlO59s_4">
    <vt:lpwstr>"issued":{"date-parts":[["2002"]]}}}],"schema":"https://github.com/citation-style-language/schema/raw/master/csl-citation.json"}</vt:lpwstr>
  </property>
  <property fmtid="{D5CDD505-2E9C-101B-9397-08002B2CF9AE}" pid="87" name="ZOTERO_BREF_QaYRX9ykj81T_1">
    <vt:lpwstr>ZOTERO_ITEM CSL_CITATION {"citationID":"XFL71LYJ","properties":{"formattedCitation":"[5]","plainCitation":"[5]","noteIndex":0},"citationItems":[{"id":160,"uris":["http://zotero.org/users/2983590/items/8BFV4QHP"],"uri":["http://zotero.org/users/2983590/ite</vt:lpwstr>
  </property>
  <property fmtid="{D5CDD505-2E9C-101B-9397-08002B2CF9AE}" pid="88" name="ZOTERO_BREF_QaYRX9ykj81T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89" name="ZOTERO_BREF_QaYRX9ykj81T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90" name="ZOTERO_BREF_QaYRX9ykj81T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91" name="ZOTERO_BREF_QaYRX9ykj81T_5">
    <vt:lpwstr>evaluated.","container-title":"Animal: An International Journal of Animal Bioscience","DOI":"10.1017/S175173110800205X","ISSN":"1751-7311","issue":"6","journalAbbreviation":"Animal","language":"eng","note":"PMID: 22443660","page":"821-824","source":"PubMe</vt:lpwstr>
  </property>
  <property fmtid="{D5CDD505-2E9C-101B-9397-08002B2CF9AE}" pid="92" name="ZOTERO_BREF_QaYRX9ykj81T_6">
    <vt:lpwstr>d","title":"Partition of the genetic trend to validate multiple selection decisions","volume":"2","author":[{"family":"García-Cortés","given":"L. A."},{"family":"Martínez-Ávila","given":"J. C."},{"family":"Toro","given":"M. A."}],"issued":{"date-parts":[[</vt:lpwstr>
  </property>
  <property fmtid="{D5CDD505-2E9C-101B-9397-08002B2CF9AE}" pid="93" name="ZOTERO_BREF_QaYRX9ykj81T_7">
    <vt:lpwstr>"2008",6]]}}}],"schema":"https://github.com/citation-style-language/schema/raw/master/csl-citation.json"}</vt:lpwstr>
  </property>
  <property fmtid="{D5CDD505-2E9C-101B-9397-08002B2CF9AE}" pid="94" name="ZOTERO_BREF_QjE88r0XiZfR_1">
    <vt:lpwstr>ZOTERO_ITEM CSL_CITATION {"citationID":"2nGqJi5S","properties":{"formattedCitation":"[3,4]","plainCitation":"[3,4]","dontUpdate":true,"noteIndex":0},"citationItems":[{"id":133,"uris":["http://zotero.org/users/2983590/items/ISJRPRCA"],"uri":["http://zotero</vt:lpwstr>
  </property>
  <property fmtid="{D5CDD505-2E9C-101B-9397-08002B2CF9AE}" pid="95" name="ZOTERO_BREF_QjE88r0XiZfR_10">
    <vt:lpwstr>. Overall genetic trend for protein yield was positive. The relative effect of three origins on the overall genetic trend for protein yield was 43.5% for Germany, 33.9% for Croatia, and 22.1% for Austria at the end of analysed period. Genetic trend for ne</vt:lpwstr>
  </property>
  <property fmtid="{D5CDD505-2E9C-101B-9397-08002B2CF9AE}" pid="96" name="ZOTERO_BREF_QjE88r0XiZfR_11">
    <vt:lpwstr>t daily gain was also positive. The Croatian and German partitions had large contribution to the overall genetic trend, while small partition was attributed to the Austrian origin. At the end of analysed period, the relative effect of these three origins </vt:lpwstr>
  </property>
  <property fmtid="{D5CDD505-2E9C-101B-9397-08002B2CF9AE}" pid="97" name="ZOTERO_BREF_QjE88r0XiZfR_12">
    <vt:lpwstr>on the overall genetic trend for net daily gain was 57.0% for Croatia, 38.5% for Germany, and 4.5% for Austria. Selection work originated from Austria, Croatia, and Germany had effect on genetic trend in Croatia. Other origins did not contribute notably t</vt:lpwstr>
  </property>
  <property fmtid="{D5CDD505-2E9C-101B-9397-08002B2CF9AE}" pid="98" name="ZOTERO_BREF_QjE88r0XiZfR_13">
    <vt:lpwstr>o the overall genetic trend of both traits.","container-title":"Agriculturae Conspectus Scientificus","ISSN":"1331-7776","issue":"4","page":"301-304-304","source":"acs.agr.hr","title":"Partitioning of Genetic Trends by Origin in Croatian Simmental Cattle"</vt:lpwstr>
  </property>
  <property fmtid="{D5CDD505-2E9C-101B-9397-08002B2CF9AE}" pid="99" name="ZOTERO_BREF_QjE88r0XiZfR_14">
    <vt:lpwstr>,"volume":"76","author":[{"family":"Špehar","given":"Marija"},{"family":"Ivkić","given":"Zdenko"},{"family":"Bulić","given":"Vesna"},{"family":"Barać","given":"Zdravko"},{"family":"Gorjanc","given":"Gregor"}],"issued":{"date-parts":[["2011",12,1]]}},"loca</vt:lpwstr>
  </property>
  <property fmtid="{D5CDD505-2E9C-101B-9397-08002B2CF9AE}" pid="100" name="ZOTERO_BREF_QjE88r0XiZfR_15">
    <vt:lpwstr>tor":"20"}],"schema":"https://github.com/citation-style-language/schema/raw/master/csl-citation.json"}</vt:lpwstr>
  </property>
  <property fmtid="{D5CDD505-2E9C-101B-9397-08002B2CF9AE}" pid="101" name="ZOTERO_BREF_QjE88r0XiZfR_2">
    <vt:lpwstr>.org/users/2983590/items/ISJRPRCA"],"itemData":{"id":133,"type":"article-journal","abstract":"Breeders improve their population by domestic selection and/or import of animals from foreign populations. Assessing the impact of these two sources is important</vt:lpwstr>
  </property>
  <property fmtid="{D5CDD505-2E9C-101B-9397-08002B2CF9AE}" pid="102" name="ZOTERO_BREF_QjE88r0XiZfR_3">
    <vt:lpwstr> to understand the sources of genetic changes (good or bad) in population. Partitioning breeding values by the origin of Mendelian sampling terms is a possible way to address this issue. We describe this method and apply it to international Multiple Acros</vt:lpwstr>
  </property>
  <property fmtid="{D5CDD505-2E9C-101B-9397-08002B2CF9AE}" pid="103" name="ZOTERO_BREF_QjE88r0XiZfR_4">
    <vt:lpwstr>s Country Evaluation in Brown Swiss breed. Partitioning of global genetic trends for the population of bulls and their ancestor revealed a large impact of USA on increased production as well as on decreased somatic cell score and fertility. The trend for </vt:lpwstr>
  </property>
  <property fmtid="{D5CDD505-2E9C-101B-9397-08002B2CF9AE}" pid="104" name="ZOTERO_BREF_QjE88r0XiZfR_5">
    <vt:lpwstr>somatic cell score has been reversed by the same country. Other countries have achieved smaller genetic gains in production and maintained no change in somatic cell score and fertility.","container-title":"Interbull Bulletin","ISSN":"2001-340X","issue":"4</vt:lpwstr>
  </property>
  <property fmtid="{D5CDD505-2E9C-101B-9397-08002B2CF9AE}" pid="105" name="ZOTERO_BREF_QjE88r0XiZfR_6">
    <vt:lpwstr>4","language":"en","source":"journal.interbull.org","title":"Partitioning of international genetic trends by origin in Brown Swiss bulls","URL":"https://journal.interbull.org/index.php/ib/article/view/1196","volume":"0","author":[{"family":"Gorjanc","give</vt:lpwstr>
  </property>
  <property fmtid="{D5CDD505-2E9C-101B-9397-08002B2CF9AE}" pid="106" name="ZOTERO_BREF_QjE88r0XiZfR_7">
    <vt:lpwstr>n":"G."},{"family":"Potočnik","given":"K."},{"family":"García-Cortés","given":"L. A."},{"family":"Jakobsen","given":"J."},{"family":"Dürr","given":"J."}],"accessed":{"date-parts":[["2019",6,6]]},"issued":{"date-parts":[["2011"]]}}},{"id":130,"uris":["http</vt:lpwstr>
  </property>
  <property fmtid="{D5CDD505-2E9C-101B-9397-08002B2CF9AE}" pid="107" name="ZOTERO_BREF_QjE88r0XiZfR_8">
    <vt:lpwstr>://zotero.org/users/2983590/items/7XAL337C"],"uri":["http://zotero.org/users/2983590/items/7XAL337C"],"itemData":{"id":130,"type":"article-journal","abstract":"The objective of this study was to partition genetic trend for milk (protein yield) and meat (n</vt:lpwstr>
  </property>
  <property fmtid="{D5CDD505-2E9C-101B-9397-08002B2CF9AE}" pid="108" name="ZOTERO_BREF_QjE88r0XiZfR_9">
    <vt:lpwstr>et daily gain) traits by the origin of selection in Croatian Simmental cattle. In order to evaluate overall genetic trend, breeding values were averaged by the year of birth and origin. Origin was defined as a country where animal was initially registered</vt:lpwstr>
  </property>
  <property fmtid="{D5CDD505-2E9C-101B-9397-08002B2CF9AE}" pid="109" name="ZOTERO_BREF_QyNG2HJEa96l_1">
    <vt:lpwstr>ZOTERO_ITEM CSL_CITATION {"citationID":"kxpy4CFN","properties":{"formattedCitation":"[1,2]","plainCitation":"[1,2]","noteIndex":0},"citationItems":[{"id":6377,"uris":["http://zotero.org/users/2983590/items/XZAJ7AWW"],"uri":["http://zotero.org/users/298359</vt:lpwstr>
  </property>
  <property fmtid="{D5CDD505-2E9C-101B-9397-08002B2CF9AE}" pid="110" name="ZOTERO_BREF_QyNG2HJEa96l_10">
    <vt:lpwstr>9/items/T8224I7V"],"uri":["http://zotero.org/groups/231119/items/T8224I7V"],"itemData":{"id":3428,"type":"article-journal","container-title":"Genetics Selection Evolution","DOI":"10.1186/1297-9686-26-4-333","ISSN":"1297-9686","issue":"4","journalAbbreviat</vt:lpwstr>
  </property>
  <property fmtid="{D5CDD505-2E9C-101B-9397-08002B2CF9AE}" pid="111" name="ZOTERO_BREF_QyNG2HJEa96l_11">
    <vt:lpwstr>ion":"Genet Sel Evol","page":"333","source":"BioMed Central","title":"Bayesian analysis of genetic change due to selection using Gibbs sampling","volume":"26","author":[{"family":"Sorensen","given":"DA"},{"family":"Wang","given":"CS"},{"family":"Jensen","</vt:lpwstr>
  </property>
  <property fmtid="{D5CDD505-2E9C-101B-9397-08002B2CF9AE}" pid="112" name="ZOTERO_BREF_QyNG2HJEa96l_12">
    <vt:lpwstr>given":"J."},{"family":"Gianola","given":"D."}],"issued":{"date-parts":[["1994",8,15]]}}}],"schema":"https://github.com/citation-style-language/schema/raw/master/csl-citation.json"}</vt:lpwstr>
  </property>
  <property fmtid="{D5CDD505-2E9C-101B-9397-08002B2CF9AE}" pid="113" name="ZOTERO_BREF_QyNG2HJEa96l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114" name="ZOTERO_BREF_QyNG2HJEa96l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115" name="ZOTERO_BREF_QyNG2HJEa96l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116" name="ZOTERO_BREF_QyNG2HJEa96l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117" name="ZOTERO_BREF_QyNG2HJEa96l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118" name="ZOTERO_BREF_QyNG2HJEa96l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119" name="ZOTERO_BREF_QyNG2HJEa96l_8">
    <vt:lpwstr>r-title":"Journal of Animal Science","DOI":"10.2527/jas1984.584878x","ISSN":"0021-8812","issue":"4","journalAbbreviation":"J. Anim. Sci.","language":"eng","note":"PMID: 6725150","page":"878-886","source":"PubMed","title":"Estimation of genetic trend in a </vt:lpwstr>
  </property>
  <property fmtid="{D5CDD505-2E9C-101B-9397-08002B2CF9AE}" pid="120" name="ZOTERO_BREF_QyNG2HJEa96l_9">
    <vt:lpwstr>selected population with and without the use of a control population","volume":"58","author":[{"family":"Blair","given":"H. T."},{"family":"Pollak","given":"E. J."}],"issued":{"date-parts":[["1984",4]]}}},{"id":3428,"uris":["http://zotero.org/groups/23111</vt:lpwstr>
  </property>
  <property fmtid="{D5CDD505-2E9C-101B-9397-08002B2CF9AE}" pid="121" name="ZOTERO_BREF_UCiJHLGAj7B7_1">
    <vt:lpwstr>ZOTERO_ITEM CSL_CITATION {"citationID":"sUXlnePe","properties":{"formattedCitation":"[6]","plainCitation":"[6]","noteIndex":0},"citationItems":[{"id":1949,"uris":["http://zotero.org/groups/231119/items/Q9UJG89E"],"uri":["http://zotero.org/groups/231119/it</vt:lpwstr>
  </property>
  <property fmtid="{D5CDD505-2E9C-101B-9397-08002B2CF9AE}" pid="122" name="ZOTERO_BREF_UCiJHLGAj7B7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3" name="ZOTERO_BREF_UCiJHLGAj7B7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4" name="ZOTERO_BREF_UCiJHLGAj7B7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5" name="ZOTERO_BREF_UCiJHLGAj7B7_5">
    <vt:lpwstr>3","source":"JSTOR","title":"Sire Evaluation","volume":"35","author":[{"family":"Thompson","given":"R."}],"issued":{"date-parts":[["1979",3,1]]}}}],"schema":"https://github.com/citation-style-language/schema/raw/master/csl-citation.json"}</vt:lpwstr>
  </property>
  <property fmtid="{D5CDD505-2E9C-101B-9397-08002B2CF9AE}" pid="126" name="ZOTERO_BREF_VOXtDNJtkSXA_1">
    <vt:lpwstr>ZOTERO_ITEM CSL_CITATION {"citationID":"sUXlnePe","properties":{"formattedCitation":"[6]","plainCitation":"[6]","noteIndex":0},"citationItems":[{"id":1949,"uris":["http://zotero.org/groups/231119/items/Q9UJG89E"],"uri":["http://zotero.org/groups/231119/it</vt:lpwstr>
  </property>
  <property fmtid="{D5CDD505-2E9C-101B-9397-08002B2CF9AE}" pid="127" name="ZOTERO_BREF_VOXtDNJtkSXA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8" name="ZOTERO_BREF_VOXtDNJtkSXA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9" name="ZOTERO_BREF_VOXtDNJtkSXA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30" name="ZOTERO_BREF_VOXtDNJtkSXA_5">
    <vt:lpwstr>3","source":"JSTOR","title":"Sire Evaluation","volume":"35","author":[{"family":"Thompson","given":"R."}],"issued":{"date-parts":[["1979",3,1]]}}}],"schema":"https://github.com/citation-style-language/schema/raw/master/csl-citation.json"}</vt:lpwstr>
  </property>
  <property fmtid="{D5CDD505-2E9C-101B-9397-08002B2CF9AE}" pid="131" name="ZOTERO_BREF_VYlETvPrWmAm_1">
    <vt:lpwstr>ZOTERO_ITEM CSL_CITATION {"citationID":"JQORRPUL","properties":{"formattedCitation":"[8]","plainCitation":"[8]","noteIndex":0},"citationItems":[{"id":134,"uris":["http://zotero.org/users/2983590/items/ZQHW6TQN"],"uri":["http://zotero.org/users/2983590/ite</vt:lpwstr>
  </property>
  <property fmtid="{D5CDD505-2E9C-101B-9397-08002B2CF9AE}" pid="132" name="ZOTERO_BREF_VYlETvPrWmAm_10">
    <vt:lpwstr>sued":{"date-parts":[["2015",10]]}}}],"schema":"https://github.com/citation-style-language/schema/raw/master/csl-citation.json"}</vt:lpwstr>
  </property>
  <property fmtid="{D5CDD505-2E9C-101B-9397-08002B2CF9AE}" pid="133" name="ZOTERO_BREF_VYlETvPrWmAm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34" name="ZOTERO_BREF_VYlETvPrWmAm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35" name="ZOTERO_BREF_VYlETvPrWmAm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36" name="ZOTERO_BREF_VYlETvPrWmAm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37" name="ZOTERO_BREF_VYlETvPrWmAm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38" name="ZOTERO_BREF_VYlETvPrWmAm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39" name="ZOTERO_BREF_VYlETvPrWmAm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40" name="ZOTERO_BREF_VYlETvPrWmAm_9">
    <vt:lpwstr>bridge Core","title":"Partition of genetic trends by origin in Landrace and Large-White pigs","volume":"9","author":[{"family":"Škorput","given":"D."},{"family":"Gorjanc","given":"G."},{"family":"Kasap","given":"A."},{"family":"Luković","given":"Z."}],"is</vt:lpwstr>
  </property>
  <property fmtid="{D5CDD505-2E9C-101B-9397-08002B2CF9AE}" pid="141" name="ZOTERO_BREF_VupeqMA7gJ30_1">
    <vt:lpwstr>ZOTERO_ITEM CSL_CITATION {"citationID":"pPk9hwyo","properties":{"formattedCitation":"(Gaynor et al., 2019)","plainCitation":"(Gaynor et al., 2019)","noteIndex":0},"citationItems":[{"id":5571,"uris":["http://zotero.org/groups/231119/items/IA4A7UXZ"],"uri":</vt:lpwstr>
  </property>
  <property fmtid="{D5CDD505-2E9C-101B-9397-08002B2CF9AE}" pid="142" name="ZOTERO_BREF_VupeqMA7gJ30_2">
    <vt:lpwstr>["http://zotero.org/groups/231119/items/IA4A7UXZ"],"itemData":{"id":5571,"type":"article-journal","title":"AlphaSimR: An R Package for Breeding Program Simulations","container-title":"Manuscript in preparation.","note":"bibtex: gaynor_alphasimr:_????","au</vt:lpwstr>
  </property>
  <property fmtid="{D5CDD505-2E9C-101B-9397-08002B2CF9AE}" pid="143" name="ZOTERO_BREF_VupeqMA7gJ30_3">
    <vt:lpwstr>thor":[{"family":"Gaynor","given":"R. Chris"},{"family":"Gorjanc","given":"Gregor"},{"family":"Wilson","given":"David L."},{"family":"Money","given":"Daniel"},{"family":"Hickey","given":"John M."}],"issued":{"date-parts":[["2019"]]}}}],"schema":"https://g</vt:lpwstr>
  </property>
  <property fmtid="{D5CDD505-2E9C-101B-9397-08002B2CF9AE}" pid="144" name="ZOTERO_BREF_VupeqMA7gJ30_4">
    <vt:lpwstr>ithub.com/citation-style-language/schema/raw/master/csl-citation.json"}</vt:lpwstr>
  </property>
  <property fmtid="{D5CDD505-2E9C-101B-9397-08002B2CF9AE}" pid="145" name="ZOTERO_BREF_Y3t0oHS6hVAw_1">
    <vt:lpwstr>ZOTERO_ITEM CSL_CITATION {"citationID":"JQORRPUL","properties":{"formattedCitation":"[8]","plainCitation":"[8]","noteIndex":0},"citationItems":[{"id":134,"uris":["http://zotero.org/users/2983590/items/ZQHW6TQN"],"uri":["http://zotero.org/users/2983590/ite</vt:lpwstr>
  </property>
  <property fmtid="{D5CDD505-2E9C-101B-9397-08002B2CF9AE}" pid="146" name="ZOTERO_BREF_Y3t0oHS6hVAw_10">
    <vt:lpwstr>sued":{"date-parts":[["2015",10]]}}}],"schema":"https://github.com/citation-style-language/schema/raw/master/csl-citation.json"}</vt:lpwstr>
  </property>
  <property fmtid="{D5CDD505-2E9C-101B-9397-08002B2CF9AE}" pid="147" name="ZOTERO_BREF_Y3t0oHS6hVAw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48" name="ZOTERO_BREF_Y3t0oHS6hVAw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49" name="ZOTERO_BREF_Y3t0oHS6hVAw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50" name="ZOTERO_BREF_Y3t0oHS6hVAw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51" name="ZOTERO_BREF_Y3t0oHS6hVAw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52" name="ZOTERO_BREF_Y3t0oHS6hVAw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53" name="ZOTERO_BREF_Y3t0oHS6hVAw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54" name="ZOTERO_BREF_Y3t0oHS6hVAw_9">
    <vt:lpwstr>bridge Core","title":"Partition of genetic trends by origin in Landrace and Large-White pigs","volume":"9","author":[{"family":"Škorput","given":"D."},{"family":"Gorjanc","given":"G."},{"family":"Kasap","given":"A."},{"family":"Luković","given":"Z."}],"is</vt:lpwstr>
  </property>
  <property fmtid="{D5CDD505-2E9C-101B-9397-08002B2CF9AE}" pid="155" name="ZOTERO_BREF_bnjMzUMKsugp_1">
    <vt:lpwstr>ZOTERO_ITEM CSL_CITATION {"citationID":"Npox5WoQ","properties":{"formattedCitation":"(Nagy, 2012; \\uc0\\u352{}korput et al., 2015)","plainCitation":"(Nagy, 2012; Škorput et al., 2015)","noteIndex":0},"citationItems":[{"id":6456,"uris":["http://zotero.org</vt:lpwstr>
  </property>
  <property fmtid="{D5CDD505-2E9C-101B-9397-08002B2CF9AE}" pid="156" name="ZOTERO_BREF_bnjMzUMKsugp_10">
    <vt:lpwstr>rms and 72 family farms. Pedigree information indicated whether each animal was born and registered within the domestic breeding programme or has been imported. This information was used for defining the genetic groups of unknown parents in a pedigree and</vt:lpwstr>
  </property>
  <property fmtid="{D5CDD505-2E9C-101B-9397-08002B2CF9AE}" pid="157" name="ZOTERO_BREF_bnjMzUMKsugp_11">
    <vt:lpwstr> the partitioning analysis. Breeding values were estimated using a Bayesian analysis of an animal model with and without genetic groups. Such analysis enabled full Bayesian inference of the genetic trends and their partitioning by the origin of germplasm.</vt:lpwstr>
  </property>
  <property fmtid="{D5CDD505-2E9C-101B-9397-08002B2CF9AE}" pid="158" name="ZOTERO_BREF_bnjMzUMKsugp_12">
    <vt:lpwstr> Estimates of genetic group indicated that imported germplasm was overall better than domestic and substantial changes in estimates of breeding values was observed when genetic group were fitted. The estimated genetic trends in L were favourable and signi</vt:lpwstr>
  </property>
  <property fmtid="{D5CDD505-2E9C-101B-9397-08002B2CF9AE}" pid="159" name="ZOTERO_BREF_bnjMzUMKsugp_13">
    <vt:lpwstr>ficantly different from zero by the end of the analysed period. Overall, the genetic trends in LW were not different from zero. The relative contribution of imported germplasm to genetic trends was large, especially towards the end of analysed period with</vt:lpwstr>
  </property>
  <property fmtid="{D5CDD505-2E9C-101B-9397-08002B2CF9AE}" pid="160" name="ZOTERO_BREF_bnjMzUMKsugp_14">
    <vt:lpwstr> 78% and 67% in L and from 50% to 67% in LW. The analyses suggest that domestic breeding activities and sources of imported animals need to be re-evaluated, in particular in LW breed.","DOI":"10.1017/S1751731115001056","ISSN":"1751-7311, 1751-732X","langu</vt:lpwstr>
  </property>
  <property fmtid="{D5CDD505-2E9C-101B-9397-08002B2CF9AE}" pid="161" name="ZOTERO_BREF_bnjMzUMKsugp_15">
    <vt:lpwstr>age":"en","author":[{"family":"Škorput","given":"D."},{"family":"Gorjanc","given":"G."},{"family":"Kasap","given":"A."},{"family":"Luković","given":"Z."}],"issued":{"date-parts":[["2015",10]]}}}],"schema":"https://github.com/citation-style-language/schema</vt:lpwstr>
  </property>
  <property fmtid="{D5CDD505-2E9C-101B-9397-08002B2CF9AE}" pid="162" name="ZOTERO_BREF_bnjMzUMKsugp_16">
    <vt:lpwstr>/raw/master/csl-citation.json"}</vt:lpwstr>
  </property>
  <property fmtid="{D5CDD505-2E9C-101B-9397-08002B2CF9AE}" pid="163" name="ZOTERO_BREF_bnjMzUMKsugp_2">
    <vt:lpwstr>/users/2983590/items/6FPAFMTL"],"uri":["http://zotero.org/users/2983590/items/6FPAFMTL"],"itemData":{"id":6456,"type":"article-newspaper","title":"Estimation and decomposition of genetic trends in a two-way cross using Hungarian pig breeds","container-tit</vt:lpwstr>
  </property>
  <property fmtid="{D5CDD505-2E9C-101B-9397-08002B2CF9AE}" pid="164" name="ZOTERO_BREF_bnjMzUMKsugp_3">
    <vt:lpwstr>le":"Acta agriculturae Slovenica","abstract":"Authors analyzed the estimation and partition of the genetic trends of lean meat percentage and average daily gain of the two-way cross Duroc (Du), Pietrain (Pi) pigs and their cross. The analysis was based on</vt:lpwstr>
  </property>
  <property fmtid="{D5CDD505-2E9C-101B-9397-08002B2CF9AE}" pid="165" name="ZOTERO_BREF_bnjMzUMKsugp_4">
    <vt:lpwstr> the data collected by the Agricultural Agency of Administration in course of field test between 1998 and 2010 from 68 herds. Total number of animals in the pedigree file was 60926. Genetic parameters and breeding values of average daily gain (ADG) and th</vt:lpwstr>
  </property>
  <property fmtid="{D5CDD505-2E9C-101B-9397-08002B2CF9AE}" pid="166" name="ZOTERO_BREF_bnjMzUMKsugp_5">
    <vt:lpwstr>e lean meat percentage (LMP) were estimated separately by REML and BLUP methods using the VCE6 and PEST software applying a two-trait animal model. For the observed period the authors received a small genetic trend for ADG while it was negligible for LMP.</vt:lpwstr>
  </property>
  <property fmtid="{D5CDD505-2E9C-101B-9397-08002B2CF9AE}" pid="167" name="ZOTERO_BREF_bnjMzUMKsugp_6">
    <vt:lpwstr> Decomposing these trends to genotypes the highest contributions to the trends were observed for Duroc (ADG) and Pietrain (LMP), respectively.","language":"angleški","author":[{"family":"Nagy","given":"István"}],"translator":[{"family":"Kövér","given":"Gy</vt:lpwstr>
  </property>
  <property fmtid="{D5CDD505-2E9C-101B-9397-08002B2CF9AE}" pid="168" name="ZOTERO_BREF_bnjMzUMKsugp_7">
    <vt:lpwstr>örgy"}],"issued":{"date-parts":[["2012"]]}}},{"id":6244,"uris":["http://zotero.org/users/2983590/items/ZQHW6TQN"],"uri":["http://zotero.org/users/2983590/items/ZQHW6TQN"],"itemData":{"id":6244,"type":"article-journal","title":"Partition of genetic trends </vt:lpwstr>
  </property>
  <property fmtid="{D5CDD505-2E9C-101B-9397-08002B2CF9AE}" pid="169" name="ZOTERO_BREF_bnjMzUMKsugp_8">
    <vt:lpwstr>by origin in Landrace and Large-White pigs","container-title":"animal","page":"1605-1609","volume":"9","issue":"10","source":"Cambridge Core","abstract":"The objective of this study was to analyse the effectiveness of genetic improvement via domestic sele</vt:lpwstr>
  </property>
  <property fmtid="{D5CDD505-2E9C-101B-9397-08002B2CF9AE}" pid="170" name="ZOTERO_BREF_bnjMzUMKsugp_9">
    <vt:lpwstr>ction and import for backfat thickness and time on test in a conventional pig breeding programme for Landrace (L) and Large-White (LW) breeds. Phenotype data was available for 25 553 L and 10 432 LW pigs born between 2002 and 2012 from four large-scale fa</vt:lpwstr>
  </property>
  <property fmtid="{D5CDD505-2E9C-101B-9397-08002B2CF9AE}" pid="171" name="ZOTERO_BREF_c4Cp1hmfQU0W_1">
    <vt:lpwstr>ZOTERO_ITEM CSL_CITATION {"citationID":"jIrx5gqm","properties":{"formattedCitation":"[2]","plainCitation":"[2]","noteIndex":0},"citationItems":[{"id":3428,"uris":["http://zotero.org/groups/231119/items/T8224I7V"],"uri":["http://zotero.org/groups/231119/it</vt:lpwstr>
  </property>
  <property fmtid="{D5CDD505-2E9C-101B-9397-08002B2CF9AE}" pid="172" name="ZOTERO_BREF_c4Cp1hmfQU0W_2">
    <vt:lpwstr>ems/T8224I7V"],"itemData":{"id":3428,"type":"article-journal","container-title":"Genetics Selection Evolution","DOI":"10.1186/1297-9686-26-4-333","ISSN":"1297-9686","issue":"4","journalAbbreviation":"Genet Sel Evol","page":"333","source":"BioMed Central",</vt:lpwstr>
  </property>
  <property fmtid="{D5CDD505-2E9C-101B-9397-08002B2CF9AE}" pid="173" name="ZOTERO_BREF_c4Cp1hmfQU0W_3">
    <vt:lpwstr>"title":"Bayesian analysis of genetic change due to selection using Gibbs sampling","volume":"26","author":[{"family":"Sorensen","given":"DA"},{"family":"Wang","given":"CS"},{"family":"Jensen","given":"J."},{"family":"Gianola","given":"D."}],"issued":{"da</vt:lpwstr>
  </property>
  <property fmtid="{D5CDD505-2E9C-101B-9397-08002B2CF9AE}" pid="174" name="ZOTERO_BREF_c4Cp1hmfQU0W_4">
    <vt:lpwstr>te-parts":[["1994",8,15]]}}}],"schema":"https://github.com/citation-style-language/schema/raw/master/csl-citation.json"}</vt:lpwstr>
  </property>
  <property fmtid="{D5CDD505-2E9C-101B-9397-08002B2CF9AE}" pid="175" name="ZOTERO_BREF_dBNILwdCNtKh_1">
    <vt:lpwstr>ZOTERO_ITEM CSL_CITATION {"citationID":"Ws8BWXZb","properties":{"formattedCitation":"[4]","plainCitation":"[4]","noteIndex":0},"citationItems":[{"id":130,"uris":["http://zotero.org/users/2983590/items/7XAL337C"],"uri":["http://zotero.org/users/2983590/ite</vt:lpwstr>
  </property>
  <property fmtid="{D5CDD505-2E9C-101B-9397-08002B2CF9AE}" pid="176" name="ZOTERO_BREF_dBNILwdCNtKh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177" name="ZOTERO_BREF_dBNILwdCNtKh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178" name="ZOTERO_BREF_dBNILwdCNtKh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179" name="ZOTERO_BREF_dBNILwdCNtKh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180" name="ZOTERO_BREF_dBNILwdCNtKh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181" name="ZOTERO_BREF_dBNILwdCNtKh_7">
    <vt:lpwstr>Scientificus","ISSN":"1331-7776","issue":"4","page":"301-304-304","source":"acs.agr.hr","title":"Partitioning of Genetic Trends by Origin in Croatian Simmental Cattle","volume":"76","author":[{"family":"Špehar","given":"Marija"},{"family":"Ivkić","given":</vt:lpwstr>
  </property>
  <property fmtid="{D5CDD505-2E9C-101B-9397-08002B2CF9AE}" pid="182" name="ZOTERO_BREF_dBNILwdCNtKh_8">
    <vt:lpwstr>"Zdenko"},{"family":"Bulić","given":"Vesna"},{"family":"Barać","given":"Zdravko"},{"family":"Gorjanc","given":"Gregor"}],"issued":{"date-parts":[["2011",12,1]]}}}],"schema":"https://github.com/citation-style-language/schema/raw/master/csl-citation.json"}</vt:lpwstr>
  </property>
  <property fmtid="{D5CDD505-2E9C-101B-9397-08002B2CF9AE}" pid="183" name="ZOTERO_BREF_fRvFUCotEj1v_1">
    <vt:lpwstr>ZOTERO_ITEM CSL_CITATION {"citationID":"Exq00WQy","properties":{"formattedCitation":"(Garc\\uc0\\u237{}a-Cort\\uc0\\u233{}s et al., 2008)","plainCitation":"(García-Cortés et al., 2008)","noteIndex":0},"citationItems":[{"id":5608,"uris":["http://zotero.org</vt:lpwstr>
  </property>
  <property fmtid="{D5CDD505-2E9C-101B-9397-08002B2CF9AE}" pid="184" name="ZOTERO_BREF_fRvFUCotEj1v_2">
    <vt:lpwstr>/users/2983590/items/8BFV4QHP"],"uri":["http://zotero.org/users/2983590/items/8BFV4QHP"],"itemData":{"id":5608,"type":"article-journal","title":"Partition of the genetic trend to validate multiple selection decisions","container-title":"Animal: An Interna</vt:lpwstr>
  </property>
  <property fmtid="{D5CDD505-2E9C-101B-9397-08002B2CF9AE}" pid="185" name="ZOTERO_BREF_fRvFUCotEj1v_3">
    <vt:lpwstr>tional Journal of Animal Bioscience","page":"821-824","volume":"2","issue":"6","source":"PubMed","abstract":"In this note, a procedure to partition the genetic trend of a selected population is presented. Each part of the genetic gain accounts for the Men</vt:lpwstr>
  </property>
  <property fmtid="{D5CDD505-2E9C-101B-9397-08002B2CF9AE}" pid="186" name="ZOTERO_BREF_fRvFUCotEj1v_4">
    <vt:lpwstr>delian sampling terms of different groups of animals, which can be sometimes assigned to different selection policies. The method is based on a simple transformation of the predicted breeding values. The procedure was illustrated with two simulated exampl</vt:lpwstr>
  </property>
  <property fmtid="{D5CDD505-2E9C-101B-9397-08002B2CF9AE}" pid="187" name="ZOTERO_BREF_fRvFUCotEj1v_5">
    <vt:lpwstr>es. In the first example, the genetic trend is partitioned into two pieces, one coming from the selection on sires and the other coming from the selection on dams. The second example shows how the impact of an artificial insemination center in the genetic</vt:lpwstr>
  </property>
  <property fmtid="{D5CDD505-2E9C-101B-9397-08002B2CF9AE}" pid="188" name="ZOTERO_BREF_fRvFUCotEj1v_6">
    <vt:lpwstr> gain of the whole population can be evaluated.","DOI":"10.1017/S175173110800205X","ISSN":"1751-7311","note":"PMID: 22443660","journalAbbreviation":"Animal","language":"eng","author":[{"family":"García-Cortés","given":"L. A."},{"family":"Martínez-Ávila","</vt:lpwstr>
  </property>
  <property fmtid="{D5CDD505-2E9C-101B-9397-08002B2CF9AE}" pid="189" name="ZOTERO_BREF_fRvFUCotEj1v_7">
    <vt:lpwstr>given":"J. C."},{"family":"Toro","given":"M. A."}],"issued":{"date-parts":[["2008",6]]}}}],"schema":"https://github.com/citation-style-language/schema/raw/master/csl-citation.json"}</vt:lpwstr>
  </property>
  <property fmtid="{D5CDD505-2E9C-101B-9397-08002B2CF9AE}" pid="190" name="ZOTERO_BREF_gLk5pXj8QDag_1">
    <vt:lpwstr>ZOTERO_ITEM CSL_CITATION {"citationID":"uadrM6vW","properties":{"formattedCitation":"[9]","plainCitation":"[9]","noteIndex":0},"citationItems":[{"id":299,"uris":["http://zotero.org/users/2983590/items/ZR4RUCDA"],"uri":["http://zotero.org/users/2983590/ite</vt:lpwstr>
  </property>
  <property fmtid="{D5CDD505-2E9C-101B-9397-08002B2CF9AE}" pid="191" name="ZOTERO_BREF_gLk5pXj8QDag_2">
    <vt:lpwstr>ms/ZR4RUCDA"],"itemData":{"id":299,"type":"paper-conference","container-title":"Proc. 7th World Congress on Genetics Applied to Livestock Production","event":"WCGALP","event-place":"Montpellier, France","page":"1-2","publisher-place":"Montpellier, France"</vt:lpwstr>
  </property>
  <property fmtid="{D5CDD505-2E9C-101B-9397-08002B2CF9AE}" pid="192" name="ZOTERO_BREF_gLk5pXj8QDag_3">
    <vt:lpwstr>,"title":"BLUPF90 and related programs (BGF90)","author":[{"family":"Misztal","given":"I"},{"family":"Tsuruta","given":"S"},{"family":"Strabel","given":"T"},{"family":"Auvray","given":"B"},{"family":"Druet","given":"T"},{"family":"Lee","given":"D.H."}],"i</vt:lpwstr>
  </property>
  <property fmtid="{D5CDD505-2E9C-101B-9397-08002B2CF9AE}" pid="193" name="ZOTERO_BREF_gLk5pXj8QDag_4">
    <vt:lpwstr>ssued":{"date-parts":[["2002"]]}}}],"schema":"https://github.com/citation-style-language/schema/raw/master/csl-citation.json"}</vt:lpwstr>
  </property>
  <property fmtid="{D5CDD505-2E9C-101B-9397-08002B2CF9AE}" pid="194" name="ZOTERO_BREF_gnOpL8nU3HkB_1">
    <vt:lpwstr/>
  </property>
  <property fmtid="{D5CDD505-2E9C-101B-9397-08002B2CF9AE}" pid="195" name="ZOTERO_BREF_ipg44Z2hDamO_1">
    <vt:lpwstr>ZOTERO_ITEM CSL_CITATION {"citationID":"HL7SC9Oz","properties":{"formattedCitation":"[9]","plainCitation":"[9]","noteIndex":0},"citationItems":[{"id":3347,"uris":["http://zotero.org/groups/231119/items/IA4A7UXZ"],"uri":["http://zotero.org/groups/231119/it</vt:lpwstr>
  </property>
  <property fmtid="{D5CDD505-2E9C-101B-9397-08002B2CF9AE}" pid="196" name="ZOTERO_BREF_ipg44Z2hDamO_2">
    <vt:lpwstr>ems/IA4A7UXZ"],"itemData":{"id":3347,"type":"article-journal","container-title":"Manuscript in preparation.","note":"bibtex: gaynor_alphasimr:_????","title":"AlphaSimR: An R Package for Breeding Program Simulations","author":[{"family":"Gaynor","given":"R</vt:lpwstr>
  </property>
  <property fmtid="{D5CDD505-2E9C-101B-9397-08002B2CF9AE}" pid="197" name="ZOTERO_BREF_ipg44Z2hDamO_3">
    <vt:lpwstr>. Chris"},{"family":"Gorjanc","given":"Gregor"},{"family":"Wilson","given":"David L."},{"family":"Money","given":"Daniel"},{"family":"Hickey","given":"John M."}],"issued":{"date-parts":[["2019"]]}}}],"schema":"https://github.com/citation-style-language/sc</vt:lpwstr>
  </property>
  <property fmtid="{D5CDD505-2E9C-101B-9397-08002B2CF9AE}" pid="198" name="ZOTERO_BREF_ipg44Z2hDamO_4">
    <vt:lpwstr>hema/raw/master/csl-citation.json"}</vt:lpwstr>
  </property>
  <property fmtid="{D5CDD505-2E9C-101B-9397-08002B2CF9AE}" pid="199" name="ZOTERO_BREF_ngJDwEslHAkc_1">
    <vt:lpwstr>ZOTERO_BIBL {"uncited":[],"omitted":[],"custom":[]} CSL_BIBLIOGRAPHY</vt:lpwstr>
  </property>
  <property fmtid="{D5CDD505-2E9C-101B-9397-08002B2CF9AE}" pid="200" name="ZOTERO_BREF_q4Kqkbon4Mda_1">
    <vt:lpwstr>ZOTERO_ITEM CSL_CITATION {"citationID":"kxpy4CFN","properties":{"formattedCitation":"[1,2]","plainCitation":"[1,2]","noteIndex":0},"citationItems":[{"id":6377,"uris":["http://zotero.org/users/2983590/items/XZAJ7AWW"],"uri":["http://zotero.org/users/298359</vt:lpwstr>
  </property>
  <property fmtid="{D5CDD505-2E9C-101B-9397-08002B2CF9AE}" pid="201" name="ZOTERO_BREF_q4Kqkbon4Mda_10">
    <vt:lpwstr>9/items/T8224I7V"],"uri":["http://zotero.org/groups/231119/items/T8224I7V"],"itemData":{"id":3428,"type":"article-journal","container-title":"Genetics Selection Evolution","DOI":"10.1186/1297-9686-26-4-333","ISSN":"1297-9686","issue":"4","journalAbbreviat</vt:lpwstr>
  </property>
  <property fmtid="{D5CDD505-2E9C-101B-9397-08002B2CF9AE}" pid="202" name="ZOTERO_BREF_q4Kqkbon4Mda_11">
    <vt:lpwstr>ion":"Genet Sel Evol","page":"333","source":"BioMed Central","title":"Bayesian analysis of genetic change due to selection using Gibbs sampling","volume":"26","author":[{"family":"Sorensen","given":"DA"},{"family":"Wang","given":"CS"},{"family":"Jensen","</vt:lpwstr>
  </property>
  <property fmtid="{D5CDD505-2E9C-101B-9397-08002B2CF9AE}" pid="203" name="ZOTERO_BREF_q4Kqkbon4Mda_12">
    <vt:lpwstr>given":"J."},{"family":"Gianola","given":"D."}],"issued":{"date-parts":[["1994",8,15]]}}}],"schema":"https://github.com/citation-style-language/schema/raw/master/csl-citation.json"}</vt:lpwstr>
  </property>
  <property fmtid="{D5CDD505-2E9C-101B-9397-08002B2CF9AE}" pid="204" name="ZOTERO_BREF_q4Kqkbon4Mda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5" name="ZOTERO_BREF_q4Kqkbon4Mda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06" name="ZOTERO_BREF_q4Kqkbon4Mda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07" name="ZOTERO_BREF_q4Kqkbon4Mda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08" name="ZOTERO_BREF_q4Kqkbon4Mda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09" name="ZOTERO_BREF_q4Kqkbon4Mda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10" name="ZOTERO_BREF_q4Kqkbon4Mda_8">
    <vt:lpwstr>r-title":"Journal of Animal Science","DOI":"10.2527/jas1984.584878x","ISSN":"0021-8812","issue":"4","journalAbbreviation":"J. Anim. Sci.","language":"eng","note":"PMID: 6725150","page":"878-886","source":"PubMed","title":"Estimation of genetic trend in a </vt:lpwstr>
  </property>
  <property fmtid="{D5CDD505-2E9C-101B-9397-08002B2CF9AE}" pid="211" name="ZOTERO_BREF_q4Kqkbon4Mda_9">
    <vt:lpwstr>selected population with and without the use of a control population","volume":"58","author":[{"family":"Blair","given":"H. T."},{"family":"Pollak","given":"E. J."}],"issued":{"date-parts":[["1984",4]]}}},{"id":3428,"uris":["http://zotero.org/groups/23111</vt:lpwstr>
  </property>
  <property fmtid="{D5CDD505-2E9C-101B-9397-08002B2CF9AE}" pid="212" name="ZOTERO_BREF_rsPbvhZKU8WD_1">
    <vt:lpwstr>ZOTERO_ITEM CSL_CITATION {"citationID":"jVpJndIU","properties":{"formattedCitation":"(Misztal et al., 2002, p. 90)","plainCitation":"(Misztal et al., 2002, p. 90)","noteIndex":0},"citationItems":[{"id":5219,"uris":["http://zotero.org/users/2983590/items/Z</vt:lpwstr>
  </property>
  <property fmtid="{D5CDD505-2E9C-101B-9397-08002B2CF9AE}" pid="213" name="ZOTERO_BREF_rsPbvhZKU8WD_2">
    <vt:lpwstr>R4RUCDA"],"uri":["http://zotero.org/users/2983590/items/ZR4RUCDA"],"itemData":{"id":5219,"type":"paper-conference","title":"BLUPF90 and related programs (BGF90)","container-title":"Proc. 7th World Congress on Genetics Applied to Livestock Production","pub</vt:lpwstr>
  </property>
  <property fmtid="{D5CDD505-2E9C-101B-9397-08002B2CF9AE}" pid="214" name="ZOTERO_BREF_rsPbvhZKU8WD_3">
    <vt:lpwstr>lisher-place":"Montpellier, France","page":"1-2","event":"WCGALP","event-place":"Montpellier, France","author":[{"family":"Misztal","given":"I"},{"family":"Tsuruta","given":"S"},{"family":"Strabel","given":"T"},{"family":"Auvray","given":"B"},{"family":"D</vt:lpwstr>
  </property>
  <property fmtid="{D5CDD505-2E9C-101B-9397-08002B2CF9AE}" pid="215" name="ZOTERO_BREF_rsPbvhZKU8WD_4">
    <vt:lpwstr>ruet","given":"T"},{"family":"Lee","given":"D.H."}],"issued":{"date-parts":[["2002"]]}},"locator":"90"}],"schema":"https://github.com/citation-style-language/schema/raw/master/csl-citation.json"}</vt:lpwstr>
  </property>
  <property fmtid="{D5CDD505-2E9C-101B-9397-08002B2CF9AE}" pid="216" name="ZOTERO_BREF_taZGrkSgKQd7_1">
    <vt:lpwstr>ZOTERO_ITEM CSL_CITATION {"citationID":"BV2N29Wm","properties":{"formattedCitation":"[8]","plainCitation":"[8]","noteIndex":0},"citationItems":[{"id":299,"uris":["http://zotero.org/users/2983590/items/ZR4RUCDA"],"uri":["http://zotero.org/users/2983590/ite</vt:lpwstr>
  </property>
  <property fmtid="{D5CDD505-2E9C-101B-9397-08002B2CF9AE}" pid="217" name="ZOTERO_BREF_taZGrkSgKQd7_2">
    <vt:lpwstr>ms/ZR4RUCDA"],"itemData":{"id":299,"type":"paper-conference","container-title":"Proc. 7th World Congress on Genetics Applied to Livestock Production","event":"WCGALP","event-place":"Montpellier, France","page":"1-2","publisher-place":"Montpellier, France"</vt:lpwstr>
  </property>
  <property fmtid="{D5CDD505-2E9C-101B-9397-08002B2CF9AE}" pid="218" name="ZOTERO_BREF_taZGrkSgKQd7_3">
    <vt:lpwstr>,"title":"BLUPF90 and related programs (BGF90)","author":[{"family":"Misztal","given":"I"},{"family":"Tsuruta","given":"S"},{"family":"Strabel","given":"T"},{"family":"Auvray","given":"B"},{"family":"Druet","given":"T"},{"family":"Lee","given":"D.H."}],"i</vt:lpwstr>
  </property>
  <property fmtid="{D5CDD505-2E9C-101B-9397-08002B2CF9AE}" pid="219" name="ZOTERO_BREF_taZGrkSgKQd7_4">
    <vt:lpwstr>ssued":{"date-parts":[["2002"]]}},"locator":"90"}],"schema":"https://github.com/citation-style-language/schema/raw/master/csl-citation.json"}</vt:lpwstr>
  </property>
  <property fmtid="{D5CDD505-2E9C-101B-9397-08002B2CF9AE}" pid="220" name="ZOTERO_BREF_tu9eoZfo4mK5_1">
    <vt:lpwstr>ZOTERO_ITEM CSL_CITATION {"citationID":"uadrM6vW","properties":{"formattedCitation":"[10]","plainCitation":"[10]","noteIndex":0},"citationItems":[{"id":299,"uris":["http://zotero.org/users/2983590/items/ZR4RUCDA"],"uri":["http://zotero.org/users/2983590/i</vt:lpwstr>
  </property>
  <property fmtid="{D5CDD505-2E9C-101B-9397-08002B2CF9AE}" pid="221" name="ZOTERO_BREF_tu9eoZfo4mK5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222" name="ZOTERO_BREF_tu9eoZfo4mK5_3">
    <vt:lpwstr>e","title":"BLUPF90 and related programs (BGF90)","author":[{"family":"Misztal","given":"I"},{"family":"Tsuruta","given":"S"},{"family":"Strabel","given":"T"},{"family":"Auvray","given":"B"},{"family":"Druet","given":"T"},{"family":"Lee","given":"D.H."}],</vt:lpwstr>
  </property>
  <property fmtid="{D5CDD505-2E9C-101B-9397-08002B2CF9AE}" pid="223" name="ZOTERO_BREF_tu9eoZfo4mK5_4">
    <vt:lpwstr>"issued":{"date-parts":[["2002"]]}}}],"schema":"https://github.com/citation-style-language/schema/raw/master/csl-citation.json"}</vt:lpwstr>
  </property>
  <property fmtid="{D5CDD505-2E9C-101B-9397-08002B2CF9AE}" pid="224" name="ZOTERO_BREF_tzt7HEaew8gU_1">
    <vt:lpwstr>ZOTERO_ITEM CSL_CITATION {"citationID":"Ws8BWXZb","properties":{"formattedCitation":"[4]","plainCitation":"[4]","noteIndex":0},"citationItems":[{"id":130,"uris":["http://zotero.org/users/2983590/items/7XAL337C"],"uri":["http://zotero.org/users/2983590/ite</vt:lpwstr>
  </property>
  <property fmtid="{D5CDD505-2E9C-101B-9397-08002B2CF9AE}" pid="225" name="ZOTERO_BREF_tzt7HEaew8gU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226" name="ZOTERO_BREF_tzt7HEaew8gU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227" name="ZOTERO_BREF_tzt7HEaew8gU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228" name="ZOTERO_BREF_tzt7HEaew8gU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229" name="ZOTERO_BREF_tzt7HEaew8gU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230" name="ZOTERO_BREF_tzt7HEaew8gU_7">
    <vt:lpwstr>Scientificus","ISSN":"1331-7776","issue":"4","page":"301-304-304","source":"acs.agr.hr","title":"Partitioning of Genetic Trends by Origin in Croatian Simmental Cattle","volume":"76","author":[{"family":"Špehar","given":"Marija"},{"family":"Ivkić","given":</vt:lpwstr>
  </property>
  <property fmtid="{D5CDD505-2E9C-101B-9397-08002B2CF9AE}" pid="231" name="ZOTERO_BREF_tzt7HEaew8gU_8">
    <vt:lpwstr>"Zdenko"},{"family":"Bulić","given":"Vesna"},{"family":"Barać","given":"Zdravko"},{"family":"Gorjanc","given":"Gregor"}],"issued":{"date-parts":[["2011",12,1]]}}}],"schema":"https://github.com/citation-style-language/schema/raw/master/csl-citation.json"}</vt:lpwstr>
  </property>
  <property fmtid="{D5CDD505-2E9C-101B-9397-08002B2CF9AE}" pid="232" name="ZOTERO_BREF_uVjDXLQQT71y_1">
    <vt:lpwstr>ZOTERO_ITEM CSL_CITATION {"citationID":"TjmpIgBA","properties":{"formattedCitation":"[7]","plainCitation":"[7]","noteIndex":0},"citationItems":[{"id":6379,"uris":["http://zotero.org/users/2983590/items/K4RTIHWU"],"uri":["http://zotero.org/users/2983590/it</vt:lpwstr>
  </property>
  <property fmtid="{D5CDD505-2E9C-101B-9397-08002B2CF9AE}" pid="233" name="ZOTERO_BREF_uVjDXLQQT71y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4" name="ZOTERO_BREF_uVjDXLQQT71y_3">
    <vt:lpwstr>orjanc","given":"Gregor"},{"family":"Hely","given":"FS"},{"family":"Amer","given":"PR"}],"issued":{"date-parts":[["2012",6,28]]}}}],"schema":"https://github.com/citation-style-language/schema/raw/master/csl-citation.json"}</vt:lpwstr>
  </property>
  <property fmtid="{D5CDD505-2E9C-101B-9397-08002B2CF9AE}" pid="235" name="ZOTERO_BREF_vqvnc2cN9rnH_1">
    <vt:lpwstr>ZOTERO_ITEM CSL_CITATION {"citationID":"IcS2I9xN","properties":{"formattedCitation":"[7]","plainCitation":"[7]","noteIndex":0},"citationItems":[{"id":6379,"uris":["http://zotero.org/users/2983590/items/K4RTIHWU"],"uri":["http://zotero.org/users/2983590/it</vt:lpwstr>
  </property>
  <property fmtid="{D5CDD505-2E9C-101B-9397-08002B2CF9AE}" pid="236" name="ZOTERO_BREF_vqvnc2cN9rnH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7" name="ZOTERO_BREF_vqvnc2cN9rnH_3">
    <vt:lpwstr>orjanc","given":"Gregor"},{"family":"Hely","given":"FS"},{"family":"Amer","given":"PR"}],"issued":{"date-parts":[["2012",6,28]]}}}],"schema":"https://github.com/citation-style-language/schema/raw/master/csl-citation.json"}</vt:lpwstr>
  </property>
  <property fmtid="{D5CDD505-2E9C-101B-9397-08002B2CF9AE}" pid="238" name="ZOTERO_BREF_yPzJaY5syVqQ_1">
    <vt:lpwstr>ZOTERO_ITEM CSL_CITATION {"citationID":"d5NaHlFl","properties":{"formattedCitation":"[3]","plainCitation":"[3]","noteIndex":0},"citationItems":[{"id":133,"uris":["http://zotero.org/users/2983590/items/ISJRPRCA"],"uri":["http://zotero.org/users/2983590/ite</vt:lpwstr>
  </property>
  <property fmtid="{D5CDD505-2E9C-101B-9397-08002B2CF9AE}" pid="239" name="ZOTERO_BREF_yPzJaY5syVqQ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40" name="ZOTERO_BREF_yPzJaY5syVqQ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1" name="ZOTERO_BREF_yPzJaY5syVqQ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2" name="ZOTERO_BREF_yPzJaY5syVqQ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43" name="ZOTERO_BREF_yPzJaY5syVqQ_6">
    <vt:lpwstr>urce":"journal.interbull.org","title":"Partitioning of international genetic trends by origin in Brown Swiss bulls","URL":"https://journal.interbull.org/index.php/ib/article/view/1196","volume":"0","author":[{"family":"Gorjanc","given":"G."},{"family":"Po</vt:lpwstr>
  </property>
  <property fmtid="{D5CDD505-2E9C-101B-9397-08002B2CF9AE}" pid="244" name="ZOTERO_BREF_yPzJaY5syVqQ_7">
    <vt:lpwstr>točnik","given":"K."},{"family":"García-Cortés","given":"L. A."},{"family":"Jakobsen","given":"J."},{"family":"Dürr","given":"J."}],"accessed":{"date-parts":[["2019",6,6]]},"issued":{"date-parts":[["2011"]]}}}],"schema":"https://github.com/citation-style-</vt:lpwstr>
  </property>
  <property fmtid="{D5CDD505-2E9C-101B-9397-08002B2CF9AE}" pid="245" name="ZOTERO_BREF_yPzJaY5syVqQ_8">
    <vt:lpwstr>language/schema/raw/master/csl-citation.json"}</vt:lpwstr>
  </property>
  <property fmtid="{D5CDD505-2E9C-101B-9397-08002B2CF9AE}" pid="246" name="ZOTERO_BREF_yrL0Vq9jBMxb_1">
    <vt:lpwstr>ZOTERO_ITEM CSL_CITATION {"citationID":"d5NaHlFl","properties":{"formattedCitation":"[3]","plainCitation":"[3]","noteIndex":0},"citationItems":[{"id":133,"uris":["http://zotero.org/users/2983590/items/ISJRPRCA"],"uri":["http://zotero.org/users/2983590/ite</vt:lpwstr>
  </property>
  <property fmtid="{D5CDD505-2E9C-101B-9397-08002B2CF9AE}" pid="247" name="ZOTERO_BREF_yrL0Vq9jBMxb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48" name="ZOTERO_BREF_yrL0Vq9jBMxb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9" name="ZOTERO_BREF_yrL0Vq9jBMxb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50" name="ZOTERO_BREF_yrL0Vq9jBMxb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51" name="ZOTERO_BREF_yrL0Vq9jBMxb_6">
    <vt:lpwstr>urce":"journal.interbull.org","title":"Partitioning of international genetic trends by origin in Brown Swiss bulls","URL":"https://journal.interbull.org/index.php/ib/article/view/1196","volume":"0","author":[{"family":"Gorjanc","given":"G."},{"family":"Po</vt:lpwstr>
  </property>
  <property fmtid="{D5CDD505-2E9C-101B-9397-08002B2CF9AE}" pid="252" name="ZOTERO_BREF_yrL0Vq9jBMxb_7">
    <vt:lpwstr>točnik","given":"K."},{"family":"García-Cortés","given":"L. A."},{"family":"Jakobsen","given":"J."},{"family":"Dürr","given":"J."}],"accessed":{"date-parts":[["2019",6,6]]},"issued":{"date-parts":[["2011"]]}}}],"schema":"https://github.com/citation-style-</vt:lpwstr>
  </property>
  <property fmtid="{D5CDD505-2E9C-101B-9397-08002B2CF9AE}" pid="253" name="ZOTERO_BREF_yrL0Vq9jBMxb_8">
    <vt:lpwstr>language/schema/raw/master/csl-citation.json"}</vt:lpwstr>
  </property>
  <property fmtid="{D5CDD505-2E9C-101B-9397-08002B2CF9AE}" pid="254" name="ZOTERO_BREF_zHIdXziLg7Vq_1">
    <vt:lpwstr>ZOTERO_ITEM CSL_CITATION {"citationID":"JQORRPUL","properties":{"formattedCitation":"[7]","plainCitation":"[7]","noteIndex":0},"citationItems":[{"id":134,"uris":["http://zotero.org/users/2983590/items/ZQHW6TQN"],"uri":["http://zotero.org/users/2983590/ite</vt:lpwstr>
  </property>
  <property fmtid="{D5CDD505-2E9C-101B-9397-08002B2CF9AE}" pid="255" name="ZOTERO_BREF_zHIdXziLg7Vq_10">
    <vt:lpwstr>sued":{"date-parts":[["2015",10]]}}}],"schema":"https://github.com/citation-style-language/schema/raw/master/csl-citation.json"}</vt:lpwstr>
  </property>
  <property fmtid="{D5CDD505-2E9C-101B-9397-08002B2CF9AE}" pid="256" name="ZOTERO_BREF_zHIdXziLg7Vq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257" name="ZOTERO_BREF_zHIdXziLg7Vq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258" name="ZOTERO_BREF_zHIdXziLg7Vq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259" name="ZOTERO_BREF_zHIdXziLg7Vq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260" name="ZOTERO_BREF_zHIdXziLg7Vq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261" name="ZOTERO_BREF_zHIdXziLg7Vq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262" name="ZOTERO_BREF_zHIdXziLg7Vq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263" name="ZOTERO_BREF_zHIdXziLg7Vq_9">
    <vt:lpwstr>bridge Core","title":"Partition of genetic trends by origin in Landrace and Large-White pigs","volume":"9","author":[{"family":"Škorput","given":"D."},{"family":"Gorjanc","given":"G."},{"family":"Kasap","given":"A."},{"family":"Luković","given":"Z."}],"is</vt:lpwstr>
  </property>
  <property fmtid="{D5CDD505-2E9C-101B-9397-08002B2CF9AE}" pid="264" name="ZOTERO_PREF_1">
    <vt:lpwstr>&lt;data data-version="3" zotero-version="5.0.85"&gt;&lt;session id="gmGK1qF6"/&gt;&lt;style id="http://www.zotero.org/styles/springer-vancouver-brackets" locale="en-GB" hasBibliography="1" bibliographyStyleHasBeenSet="1"/&gt;&lt;prefs&gt;&lt;pref name="fieldType" value="ReferenceM</vt:lpwstr>
  </property>
  <property fmtid="{D5CDD505-2E9C-101B-9397-08002B2CF9AE}" pid="265" name="ZOTERO_PREF_2">
    <vt:lpwstr>ark"/&gt;&lt;/prefs&gt;&lt;/data&gt;</vt:lpwstr>
  </property>
</Properties>
</file>